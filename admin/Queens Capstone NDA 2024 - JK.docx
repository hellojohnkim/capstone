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BEAAE" w14:textId="77777777" w:rsidR="00D50739" w:rsidRDefault="00F57427" w:rsidP="007643B3">
      <w:pPr>
        <w:spacing w:after="240"/>
        <w:jc w:val="center"/>
        <w:rPr>
          <w:rFonts w:asciiTheme="minorHAnsi" w:hAnsiTheme="minorHAnsi"/>
          <w:b/>
          <w:sz w:val="24"/>
          <w:szCs w:val="24"/>
        </w:rPr>
      </w:pPr>
      <w:r w:rsidRPr="00627A96">
        <w:rPr>
          <w:rFonts w:asciiTheme="minorHAnsi" w:hAnsiTheme="minorHAnsi"/>
          <w:b/>
          <w:sz w:val="24"/>
          <w:szCs w:val="24"/>
        </w:rPr>
        <w:t xml:space="preserve">RESEARCH AGREEMENT </w:t>
      </w:r>
    </w:p>
    <w:p w14:paraId="41A6DF64" w14:textId="77777777" w:rsidR="00D50739" w:rsidRDefault="00F57427" w:rsidP="007643B3">
      <w:pPr>
        <w:spacing w:after="240"/>
        <w:jc w:val="center"/>
        <w:rPr>
          <w:rFonts w:asciiTheme="minorHAnsi" w:hAnsiTheme="minorHAnsi"/>
          <w:b/>
          <w:sz w:val="24"/>
          <w:szCs w:val="24"/>
        </w:rPr>
      </w:pPr>
      <w:r>
        <w:rPr>
          <w:rFonts w:asciiTheme="minorHAnsi" w:hAnsiTheme="minorHAnsi"/>
          <w:b/>
          <w:sz w:val="24"/>
          <w:szCs w:val="24"/>
        </w:rPr>
        <w:t>FOR MASTERS IN MANAGEMENT OF ARTIFICIAL INTELLIGENCE PROGRAM</w:t>
      </w:r>
    </w:p>
    <w:p w14:paraId="39D4D26D" w14:textId="10C6B197" w:rsidR="00D50739" w:rsidRPr="00D766C8" w:rsidRDefault="00F57427" w:rsidP="007643B3">
      <w:pPr>
        <w:spacing w:after="240"/>
        <w:rPr>
          <w:rFonts w:asciiTheme="minorHAnsi" w:hAnsiTheme="minorHAnsi"/>
          <w:sz w:val="22"/>
          <w:szCs w:val="22"/>
        </w:rPr>
      </w:pPr>
      <w:r w:rsidRPr="00D766C8">
        <w:rPr>
          <w:rFonts w:asciiTheme="minorHAnsi" w:hAnsiTheme="minorHAnsi"/>
          <w:b/>
          <w:sz w:val="22"/>
          <w:szCs w:val="22"/>
        </w:rPr>
        <w:t xml:space="preserve">Effective Date: </w:t>
      </w:r>
      <w:r w:rsidR="002E39FA">
        <w:rPr>
          <w:rFonts w:asciiTheme="minorHAnsi" w:hAnsiTheme="minorHAnsi"/>
          <w:sz w:val="22"/>
          <w:szCs w:val="22"/>
        </w:rPr>
        <w:t>Ma</w:t>
      </w:r>
      <w:r w:rsidR="009E10C4">
        <w:rPr>
          <w:rFonts w:asciiTheme="minorHAnsi" w:hAnsiTheme="minorHAnsi"/>
          <w:sz w:val="22"/>
          <w:szCs w:val="22"/>
        </w:rPr>
        <w:t>rch</w:t>
      </w:r>
      <w:r w:rsidR="00222F8C">
        <w:rPr>
          <w:rFonts w:asciiTheme="minorHAnsi" w:hAnsiTheme="minorHAnsi"/>
          <w:sz w:val="22"/>
          <w:szCs w:val="22"/>
        </w:rPr>
        <w:t xml:space="preserve"> </w:t>
      </w:r>
      <w:r w:rsidR="009E10C4">
        <w:rPr>
          <w:rFonts w:asciiTheme="minorHAnsi" w:hAnsiTheme="minorHAnsi"/>
          <w:sz w:val="22"/>
          <w:szCs w:val="22"/>
        </w:rPr>
        <w:t>22</w:t>
      </w:r>
      <w:r w:rsidR="009E10C4">
        <w:rPr>
          <w:rFonts w:asciiTheme="minorHAnsi" w:hAnsiTheme="minorHAnsi"/>
          <w:sz w:val="22"/>
          <w:szCs w:val="22"/>
          <w:vertAlign w:val="superscript"/>
        </w:rPr>
        <w:t>n</w:t>
      </w:r>
      <w:r w:rsidR="00222F8C" w:rsidRPr="00222F8C">
        <w:rPr>
          <w:rFonts w:asciiTheme="minorHAnsi" w:hAnsiTheme="minorHAnsi"/>
          <w:sz w:val="22"/>
          <w:szCs w:val="22"/>
          <w:vertAlign w:val="superscript"/>
        </w:rPr>
        <w:t>d</w:t>
      </w:r>
      <w:r w:rsidR="00222F8C">
        <w:rPr>
          <w:rFonts w:asciiTheme="minorHAnsi" w:hAnsiTheme="minorHAnsi"/>
          <w:sz w:val="22"/>
          <w:szCs w:val="22"/>
        </w:rPr>
        <w:t>, 202</w:t>
      </w:r>
      <w:r w:rsidR="009E10C4">
        <w:rPr>
          <w:rFonts w:asciiTheme="minorHAnsi" w:hAnsiTheme="minorHAnsi"/>
          <w:sz w:val="22"/>
          <w:szCs w:val="22"/>
        </w:rPr>
        <w:t>4</w:t>
      </w:r>
      <w:r w:rsidRPr="00D766C8">
        <w:rPr>
          <w:rFonts w:asciiTheme="minorHAnsi" w:hAnsiTheme="minorHAnsi"/>
          <w:sz w:val="22"/>
          <w:szCs w:val="22"/>
        </w:rPr>
        <w:tab/>
      </w:r>
    </w:p>
    <w:p w14:paraId="349963EF" w14:textId="77777777" w:rsidR="00D50739" w:rsidRPr="00627A96" w:rsidRDefault="00F57427" w:rsidP="007643B3">
      <w:pPr>
        <w:spacing w:after="240"/>
        <w:rPr>
          <w:rFonts w:asciiTheme="minorHAnsi" w:hAnsiTheme="minorHAnsi"/>
          <w:sz w:val="22"/>
        </w:rPr>
      </w:pPr>
      <w:r w:rsidRPr="00627A96">
        <w:rPr>
          <w:rFonts w:asciiTheme="minorHAnsi" w:hAnsiTheme="minorHAnsi"/>
          <w:sz w:val="22"/>
        </w:rPr>
        <w:t>Between</w:t>
      </w:r>
      <w:r>
        <w:rPr>
          <w:rFonts w:asciiTheme="minorHAnsi" w:hAnsiTheme="minorHAnsi"/>
          <w:sz w:val="22"/>
        </w:rPr>
        <w:t>:</w:t>
      </w:r>
    </w:p>
    <w:p w14:paraId="7B9B9479" w14:textId="77777777" w:rsidR="00D50739" w:rsidRPr="00663A64" w:rsidRDefault="00F57427" w:rsidP="003D65FA">
      <w:pPr>
        <w:jc w:val="center"/>
        <w:rPr>
          <w:rFonts w:asciiTheme="minorHAnsi" w:hAnsiTheme="minorHAnsi"/>
          <w:b/>
          <w:sz w:val="22"/>
        </w:rPr>
      </w:pPr>
      <w:r w:rsidRPr="00663A64">
        <w:rPr>
          <w:rFonts w:asciiTheme="minorHAnsi" w:hAnsiTheme="minorHAnsi"/>
          <w:b/>
          <w:sz w:val="22"/>
        </w:rPr>
        <w:t>QUEEN’S UNIVERSITY AT KINGSTON</w:t>
      </w:r>
      <w:r>
        <w:rPr>
          <w:rFonts w:asciiTheme="minorHAnsi" w:hAnsiTheme="minorHAnsi"/>
          <w:b/>
          <w:sz w:val="22"/>
        </w:rPr>
        <w:t>, SMITH SCHOOL OF BUSINESS</w:t>
      </w:r>
    </w:p>
    <w:p w14:paraId="1A9BDF32" w14:textId="77777777" w:rsidR="00D50739" w:rsidRDefault="00F57427" w:rsidP="003D65FA">
      <w:pPr>
        <w:jc w:val="center"/>
        <w:rPr>
          <w:rFonts w:asciiTheme="minorHAnsi" w:hAnsiTheme="minorHAnsi"/>
          <w:sz w:val="22"/>
        </w:rPr>
      </w:pPr>
      <w:r>
        <w:rPr>
          <w:rFonts w:asciiTheme="minorHAnsi" w:hAnsiTheme="minorHAnsi"/>
          <w:sz w:val="22"/>
        </w:rPr>
        <w:t>(“Queen’s”)</w:t>
      </w:r>
    </w:p>
    <w:p w14:paraId="68CE30BE" w14:textId="77777777" w:rsidR="00D50739" w:rsidRDefault="00D50739" w:rsidP="003D65FA">
      <w:pPr>
        <w:jc w:val="center"/>
        <w:rPr>
          <w:rFonts w:asciiTheme="minorHAnsi" w:hAnsiTheme="minorHAnsi"/>
          <w:sz w:val="22"/>
        </w:rPr>
      </w:pPr>
    </w:p>
    <w:p w14:paraId="4930CFFA" w14:textId="5D0B739A" w:rsidR="00D50739" w:rsidRDefault="00680913" w:rsidP="003D65FA">
      <w:pPr>
        <w:jc w:val="center"/>
        <w:rPr>
          <w:rFonts w:asciiTheme="minorHAnsi" w:hAnsiTheme="minorHAnsi"/>
          <w:sz w:val="22"/>
        </w:rPr>
      </w:pPr>
      <w:r w:rsidDel="00680913">
        <w:rPr>
          <w:rFonts w:asciiTheme="minorHAnsi" w:hAnsiTheme="minorHAnsi"/>
          <w:b/>
          <w:sz w:val="22"/>
        </w:rPr>
        <w:t xml:space="preserve"> </w:t>
      </w:r>
      <w:r w:rsidR="009E10C4" w:rsidRPr="009E10C4">
        <w:rPr>
          <w:rFonts w:asciiTheme="minorHAnsi" w:hAnsiTheme="minorHAnsi"/>
          <w:b/>
          <w:sz w:val="22"/>
        </w:rPr>
        <w:t>REBECCA VETTESE</w:t>
      </w:r>
      <w:r>
        <w:rPr>
          <w:rFonts w:asciiTheme="minorHAnsi" w:hAnsiTheme="minorHAnsi"/>
          <w:b/>
          <w:sz w:val="22"/>
        </w:rPr>
        <w:t xml:space="preserve">, </w:t>
      </w:r>
      <w:r w:rsidR="009E10C4" w:rsidRPr="009E10C4">
        <w:rPr>
          <w:rFonts w:asciiTheme="minorHAnsi" w:hAnsiTheme="minorHAnsi"/>
          <w:b/>
          <w:sz w:val="22"/>
        </w:rPr>
        <w:t>ANDREW LAM</w:t>
      </w:r>
      <w:r>
        <w:rPr>
          <w:rFonts w:asciiTheme="minorHAnsi" w:hAnsiTheme="minorHAnsi"/>
          <w:b/>
          <w:sz w:val="22"/>
        </w:rPr>
        <w:t xml:space="preserve">, </w:t>
      </w:r>
      <w:r w:rsidR="009E10C4">
        <w:rPr>
          <w:rFonts w:asciiTheme="minorHAnsi" w:hAnsiTheme="minorHAnsi"/>
          <w:b/>
          <w:sz w:val="22"/>
        </w:rPr>
        <w:t>JOHN KIM</w:t>
      </w:r>
      <w:ins w:id="0" w:author="McLaren, Robyn (Law)" w:date="2022-05-02T08:49:00Z">
        <w:r w:rsidR="00477C2C">
          <w:rPr>
            <w:rFonts w:asciiTheme="minorHAnsi" w:hAnsiTheme="minorHAnsi"/>
            <w:b/>
            <w:sz w:val="22"/>
          </w:rPr>
          <w:t xml:space="preserve"> </w:t>
        </w:r>
      </w:ins>
      <w:r w:rsidR="00F57427">
        <w:rPr>
          <w:rFonts w:asciiTheme="minorHAnsi" w:hAnsiTheme="minorHAnsi"/>
          <w:sz w:val="22"/>
        </w:rPr>
        <w:t>(each a “Graduate Student” and collectively, the “Graduate Students”)</w:t>
      </w:r>
    </w:p>
    <w:p w14:paraId="70A77353" w14:textId="77777777" w:rsidR="00D50739" w:rsidRPr="00627A96" w:rsidRDefault="00D50739" w:rsidP="003D65FA">
      <w:pPr>
        <w:jc w:val="center"/>
        <w:rPr>
          <w:rFonts w:asciiTheme="minorHAnsi" w:hAnsiTheme="minorHAnsi"/>
          <w:sz w:val="22"/>
        </w:rPr>
      </w:pPr>
    </w:p>
    <w:p w14:paraId="63001842" w14:textId="77777777" w:rsidR="00D50739" w:rsidRDefault="00F57427" w:rsidP="003D65FA">
      <w:pPr>
        <w:jc w:val="center"/>
        <w:rPr>
          <w:rFonts w:asciiTheme="minorHAnsi" w:hAnsiTheme="minorHAnsi"/>
          <w:sz w:val="22"/>
        </w:rPr>
      </w:pPr>
      <w:r>
        <w:rPr>
          <w:rFonts w:asciiTheme="minorHAnsi" w:hAnsiTheme="minorHAnsi"/>
          <w:sz w:val="22"/>
        </w:rPr>
        <w:t>a</w:t>
      </w:r>
      <w:r w:rsidRPr="00627A96">
        <w:rPr>
          <w:rFonts w:asciiTheme="minorHAnsi" w:hAnsiTheme="minorHAnsi"/>
          <w:sz w:val="22"/>
        </w:rPr>
        <w:t>nd</w:t>
      </w:r>
    </w:p>
    <w:p w14:paraId="15AF8567" w14:textId="77777777" w:rsidR="00D50739" w:rsidRPr="00627A96" w:rsidRDefault="00D50739" w:rsidP="003D65FA">
      <w:pPr>
        <w:jc w:val="center"/>
        <w:rPr>
          <w:rFonts w:asciiTheme="minorHAnsi" w:hAnsiTheme="minorHAnsi"/>
          <w:sz w:val="22"/>
        </w:rPr>
      </w:pPr>
    </w:p>
    <w:p w14:paraId="099D89B4" w14:textId="77777777" w:rsidR="00D50739" w:rsidRPr="00663A64" w:rsidRDefault="00F57427" w:rsidP="003D65FA">
      <w:pPr>
        <w:pStyle w:val="DefaultText"/>
        <w:jc w:val="center"/>
        <w:rPr>
          <w:rFonts w:asciiTheme="minorHAnsi" w:hAnsiTheme="minorHAnsi"/>
          <w:b/>
          <w:sz w:val="22"/>
        </w:rPr>
      </w:pPr>
      <w:r w:rsidRPr="00663A64">
        <w:rPr>
          <w:rFonts w:asciiTheme="minorHAnsi" w:hAnsiTheme="minorHAnsi"/>
          <w:b/>
          <w:kern w:val="20"/>
          <w:sz w:val="22"/>
          <w:highlight w:val="yellow"/>
          <w:lang w:val="en-US"/>
        </w:rPr>
        <w:drawing>
          <wp:anchor distT="0" distB="0" distL="114300" distR="114300" simplePos="0" relativeHeight="251658240" behindDoc="0" locked="0" layoutInCell="0" allowOverlap="1" wp14:anchorId="7A266072" wp14:editId="2D4EE79B">
            <wp:simplePos x="0" y="0"/>
            <wp:positionH relativeFrom="column">
              <wp:posOffset>4655185</wp:posOffset>
            </wp:positionH>
            <wp:positionV relativeFrom="page">
              <wp:posOffset>492760</wp:posOffset>
            </wp:positionV>
            <wp:extent cx="1371600" cy="944880"/>
            <wp:effectExtent l="0" t="0" r="0" b="7620"/>
            <wp:wrapTopAndBottom/>
            <wp:docPr id="2" name="Picture 8" descr="QL-K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L-K300"/>
                    <pic:cNvPicPr>
                      <a:picLocks noChangeAspect="1" noChangeArrowheads="1"/>
                    </pic:cNvPicPr>
                  </pic:nvPicPr>
                  <pic:blipFill>
                    <a:blip r:embed="rId32"/>
                    <a:stretch>
                      <a:fillRect/>
                    </a:stretch>
                  </pic:blipFill>
                  <pic:spPr bwMode="auto">
                    <a:xfrm>
                      <a:off x="0" y="0"/>
                      <a:ext cx="1371600" cy="944880"/>
                    </a:xfrm>
                    <a:prstGeom prst="rect">
                      <a:avLst/>
                    </a:prstGeom>
                    <a:noFill/>
                  </pic:spPr>
                </pic:pic>
              </a:graphicData>
            </a:graphic>
          </wp:anchor>
        </w:drawing>
      </w:r>
      <w:r>
        <w:rPr>
          <w:rFonts w:asciiTheme="minorHAnsi" w:hAnsiTheme="minorHAnsi"/>
          <w:b/>
          <w:kern w:val="20"/>
          <w:sz w:val="22"/>
          <w:lang w:val="en-US"/>
        </w:rPr>
        <w:t>ROYAL BANK OF CANADA</w:t>
      </w:r>
    </w:p>
    <w:p w14:paraId="7BB8643A" w14:textId="77777777" w:rsidR="00D50739" w:rsidRDefault="00F57427" w:rsidP="003D65FA">
      <w:pPr>
        <w:pStyle w:val="DefaultText"/>
        <w:jc w:val="center"/>
        <w:rPr>
          <w:rFonts w:asciiTheme="minorHAnsi" w:hAnsiTheme="minorHAnsi"/>
          <w:sz w:val="22"/>
        </w:rPr>
      </w:pPr>
      <w:r>
        <w:rPr>
          <w:rFonts w:asciiTheme="minorHAnsi" w:hAnsiTheme="minorHAnsi"/>
          <w:sz w:val="22"/>
        </w:rPr>
        <w:t>(“Partner Organization”)</w:t>
      </w:r>
    </w:p>
    <w:p w14:paraId="6BE9FADB" w14:textId="77777777" w:rsidR="00D50739" w:rsidRPr="00627A96" w:rsidRDefault="00D50739" w:rsidP="003D65FA">
      <w:pPr>
        <w:pStyle w:val="DefaultText"/>
        <w:jc w:val="center"/>
        <w:rPr>
          <w:rFonts w:asciiTheme="minorHAnsi" w:hAnsiTheme="minorHAnsi"/>
          <w:noProof w:val="0"/>
          <w:kern w:val="20"/>
          <w:sz w:val="20"/>
        </w:rPr>
      </w:pPr>
    </w:p>
    <w:p w14:paraId="0A499215" w14:textId="77777777" w:rsidR="00D50739" w:rsidRPr="00CF4D19" w:rsidRDefault="00F57427" w:rsidP="007643B3">
      <w:pPr>
        <w:spacing w:after="240"/>
        <w:jc w:val="both"/>
        <w:rPr>
          <w:rFonts w:asciiTheme="minorHAnsi" w:hAnsiTheme="minorHAnsi"/>
          <w:kern w:val="20"/>
          <w:sz w:val="22"/>
        </w:rPr>
      </w:pPr>
      <w:r w:rsidRPr="0069103E">
        <w:rPr>
          <w:rFonts w:asciiTheme="minorHAnsi" w:hAnsiTheme="minorHAnsi"/>
          <w:b/>
          <w:kern w:val="20"/>
          <w:sz w:val="22"/>
        </w:rPr>
        <w:t>BACKGROUND</w:t>
      </w:r>
      <w:r w:rsidRPr="003D65FA">
        <w:rPr>
          <w:rFonts w:asciiTheme="minorHAnsi" w:hAnsiTheme="minorHAnsi"/>
          <w:b/>
          <w:kern w:val="20"/>
          <w:sz w:val="22"/>
        </w:rPr>
        <w:t xml:space="preserve">: </w:t>
      </w:r>
    </w:p>
    <w:p w14:paraId="4375E01C" w14:textId="77777777" w:rsidR="00D50739" w:rsidRPr="005C22C5" w:rsidRDefault="00F57427" w:rsidP="007643B3">
      <w:pPr>
        <w:spacing w:after="240"/>
        <w:jc w:val="both"/>
        <w:rPr>
          <w:rFonts w:asciiTheme="minorHAnsi" w:hAnsiTheme="minorHAnsi" w:cstheme="minorHAnsi"/>
          <w:sz w:val="22"/>
          <w:szCs w:val="22"/>
          <w:lang w:val="en"/>
        </w:rPr>
      </w:pPr>
      <w:r>
        <w:rPr>
          <w:rFonts w:asciiTheme="minorHAnsi" w:hAnsiTheme="minorHAnsi"/>
          <w:sz w:val="22"/>
          <w:szCs w:val="22"/>
          <w:lang w:val="en"/>
        </w:rPr>
        <w:t>The Smith School of Business at Queen’s has created a Masters in Management in Artificial Intelligence (MMAI) program.</w:t>
      </w:r>
    </w:p>
    <w:p w14:paraId="1C2359A8" w14:textId="77777777" w:rsidR="00D50739" w:rsidRPr="005C22C5" w:rsidRDefault="00F57427" w:rsidP="007643B3">
      <w:pPr>
        <w:spacing w:after="240"/>
        <w:jc w:val="both"/>
        <w:rPr>
          <w:rFonts w:asciiTheme="minorHAnsi" w:hAnsiTheme="minorHAnsi" w:cstheme="minorHAnsi"/>
          <w:sz w:val="22"/>
          <w:szCs w:val="22"/>
          <w:lang w:val="en"/>
        </w:rPr>
      </w:pPr>
      <w:r w:rsidRPr="005C22C5">
        <w:rPr>
          <w:rFonts w:asciiTheme="minorHAnsi" w:hAnsiTheme="minorHAnsi" w:cstheme="minorHAnsi"/>
          <w:sz w:val="22"/>
          <w:szCs w:val="22"/>
          <w:lang w:val="en"/>
        </w:rPr>
        <w:t>Under the MMA</w:t>
      </w:r>
      <w:r>
        <w:rPr>
          <w:rFonts w:asciiTheme="minorHAnsi" w:hAnsiTheme="minorHAnsi" w:cstheme="minorHAnsi"/>
          <w:sz w:val="22"/>
          <w:szCs w:val="22"/>
          <w:lang w:val="en"/>
        </w:rPr>
        <w:t>I</w:t>
      </w:r>
      <w:r w:rsidRPr="005C22C5">
        <w:rPr>
          <w:rFonts w:asciiTheme="minorHAnsi" w:hAnsiTheme="minorHAnsi" w:cstheme="minorHAnsi"/>
          <w:sz w:val="22"/>
          <w:szCs w:val="22"/>
          <w:lang w:val="en"/>
        </w:rPr>
        <w:t xml:space="preserve"> program </w:t>
      </w:r>
      <w:r>
        <w:rPr>
          <w:rFonts w:asciiTheme="minorHAnsi" w:hAnsiTheme="minorHAnsi" w:cstheme="minorHAnsi"/>
          <w:sz w:val="22"/>
          <w:szCs w:val="22"/>
          <w:lang w:val="en"/>
        </w:rPr>
        <w:t>the Graduate Students</w:t>
      </w:r>
      <w:r w:rsidRPr="005C22C5">
        <w:rPr>
          <w:rFonts w:asciiTheme="minorHAnsi" w:hAnsiTheme="minorHAnsi" w:cstheme="minorHAnsi"/>
          <w:sz w:val="22"/>
          <w:szCs w:val="22"/>
          <w:lang w:val="en"/>
        </w:rPr>
        <w:t xml:space="preserve"> will perform certain work in collaboration with the Partner Organization.</w:t>
      </w:r>
    </w:p>
    <w:p w14:paraId="13334073" w14:textId="77777777" w:rsidR="00D50739" w:rsidRPr="005C22C5" w:rsidRDefault="00F57427" w:rsidP="007643B3">
      <w:pPr>
        <w:spacing w:after="240"/>
        <w:jc w:val="both"/>
        <w:rPr>
          <w:rFonts w:asciiTheme="minorHAnsi" w:hAnsiTheme="minorHAnsi" w:cstheme="minorHAnsi"/>
          <w:kern w:val="20"/>
          <w:sz w:val="22"/>
          <w:szCs w:val="22"/>
        </w:rPr>
      </w:pPr>
      <w:r w:rsidRPr="005C22C5">
        <w:rPr>
          <w:rFonts w:asciiTheme="minorHAnsi" w:hAnsiTheme="minorHAnsi" w:cstheme="minorHAnsi"/>
          <w:sz w:val="22"/>
          <w:szCs w:val="22"/>
          <w:lang w:val="en"/>
        </w:rPr>
        <w:t xml:space="preserve">The </w:t>
      </w:r>
      <w:r>
        <w:rPr>
          <w:rFonts w:asciiTheme="minorHAnsi" w:hAnsiTheme="minorHAnsi" w:cstheme="minorHAnsi"/>
          <w:sz w:val="22"/>
          <w:szCs w:val="22"/>
          <w:lang w:val="en"/>
        </w:rPr>
        <w:t xml:space="preserve">Graduate Students are willing to perform the work, including components of the work at the Partner Organization and the </w:t>
      </w:r>
      <w:r w:rsidRPr="005C22C5">
        <w:rPr>
          <w:rFonts w:asciiTheme="minorHAnsi" w:hAnsiTheme="minorHAnsi" w:cstheme="minorHAnsi"/>
          <w:sz w:val="22"/>
          <w:szCs w:val="22"/>
          <w:lang w:val="en"/>
        </w:rPr>
        <w:t>Partner Organ</w:t>
      </w:r>
      <w:r>
        <w:rPr>
          <w:rFonts w:asciiTheme="minorHAnsi" w:hAnsiTheme="minorHAnsi" w:cstheme="minorHAnsi"/>
          <w:sz w:val="22"/>
          <w:szCs w:val="22"/>
          <w:lang w:val="en"/>
        </w:rPr>
        <w:t>ization is willing to host the Graduate Students and provide certain support in order to facilitate the work.</w:t>
      </w:r>
    </w:p>
    <w:p w14:paraId="303C3B05" w14:textId="77777777" w:rsidR="00D50739" w:rsidRPr="00627A96" w:rsidRDefault="00F57427" w:rsidP="007643B3">
      <w:pPr>
        <w:spacing w:after="240"/>
        <w:jc w:val="both"/>
        <w:rPr>
          <w:rFonts w:asciiTheme="minorHAnsi" w:hAnsiTheme="minorHAnsi"/>
          <w:kern w:val="20"/>
          <w:sz w:val="22"/>
        </w:rPr>
      </w:pPr>
      <w:r w:rsidRPr="005C22C5">
        <w:rPr>
          <w:rFonts w:asciiTheme="minorHAnsi" w:hAnsiTheme="minorHAnsi" w:cstheme="minorHAnsi"/>
          <w:kern w:val="20"/>
          <w:sz w:val="22"/>
          <w:szCs w:val="22"/>
        </w:rPr>
        <w:t>Queen’s</w:t>
      </w:r>
      <w:r>
        <w:rPr>
          <w:rFonts w:asciiTheme="minorHAnsi" w:hAnsiTheme="minorHAnsi" w:cstheme="minorHAnsi"/>
          <w:kern w:val="20"/>
          <w:sz w:val="22"/>
          <w:szCs w:val="22"/>
        </w:rPr>
        <w:t xml:space="preserve">, the Graduate Students </w:t>
      </w:r>
      <w:r w:rsidRPr="005C22C5">
        <w:rPr>
          <w:rFonts w:asciiTheme="minorHAnsi" w:hAnsiTheme="minorHAnsi" w:cstheme="minorHAnsi"/>
          <w:kern w:val="20"/>
          <w:sz w:val="22"/>
          <w:szCs w:val="22"/>
        </w:rPr>
        <w:t xml:space="preserve">and Partner Organization wish to enter into this agreement to have </w:t>
      </w:r>
      <w:r>
        <w:rPr>
          <w:rFonts w:asciiTheme="minorHAnsi" w:hAnsiTheme="minorHAnsi" w:cstheme="minorHAnsi"/>
          <w:kern w:val="20"/>
          <w:sz w:val="22"/>
          <w:szCs w:val="22"/>
        </w:rPr>
        <w:t xml:space="preserve">the </w:t>
      </w:r>
      <w:r w:rsidRPr="005C22C5">
        <w:rPr>
          <w:rFonts w:asciiTheme="minorHAnsi" w:hAnsiTheme="minorHAnsi" w:cstheme="minorHAnsi"/>
          <w:kern w:val="20"/>
          <w:sz w:val="22"/>
          <w:szCs w:val="22"/>
        </w:rPr>
        <w:t>Graduate Student</w:t>
      </w:r>
      <w:r>
        <w:rPr>
          <w:rFonts w:asciiTheme="minorHAnsi" w:hAnsiTheme="minorHAnsi" w:cstheme="minorHAnsi"/>
          <w:kern w:val="20"/>
          <w:sz w:val="22"/>
          <w:szCs w:val="22"/>
        </w:rPr>
        <w:t>s</w:t>
      </w:r>
      <w:r w:rsidRPr="005C22C5">
        <w:rPr>
          <w:rFonts w:asciiTheme="minorHAnsi" w:hAnsiTheme="minorHAnsi" w:cstheme="minorHAnsi"/>
          <w:kern w:val="20"/>
          <w:sz w:val="22"/>
          <w:szCs w:val="22"/>
        </w:rPr>
        <w:t xml:space="preserve"> perform the work identified in Appendix 1 under the MMIA program in accordance with the terms</w:t>
      </w:r>
      <w:r>
        <w:rPr>
          <w:rFonts w:asciiTheme="minorHAnsi" w:hAnsiTheme="minorHAnsi"/>
          <w:kern w:val="20"/>
          <w:sz w:val="22"/>
        </w:rPr>
        <w:t xml:space="preserve"> of this agreement.  </w:t>
      </w:r>
    </w:p>
    <w:p w14:paraId="11B0EDFC" w14:textId="77777777" w:rsidR="00D50739" w:rsidRPr="00627A96" w:rsidRDefault="00F57427" w:rsidP="007643B3">
      <w:pPr>
        <w:spacing w:after="240"/>
        <w:jc w:val="both"/>
        <w:rPr>
          <w:rFonts w:asciiTheme="minorHAnsi" w:hAnsiTheme="minorHAnsi"/>
          <w:kern w:val="20"/>
          <w:sz w:val="22"/>
        </w:rPr>
      </w:pPr>
      <w:r w:rsidRPr="0069103E">
        <w:rPr>
          <w:rFonts w:asciiTheme="minorHAnsi" w:hAnsiTheme="minorHAnsi"/>
          <w:b/>
          <w:kern w:val="20"/>
          <w:sz w:val="22"/>
        </w:rPr>
        <w:t>THE PARTIES THEREFORE AGREE</w:t>
      </w:r>
      <w:r>
        <w:rPr>
          <w:rFonts w:asciiTheme="minorHAnsi" w:hAnsiTheme="minorHAnsi"/>
          <w:kern w:val="20"/>
          <w:sz w:val="22"/>
        </w:rPr>
        <w:t xml:space="preserve"> as</w:t>
      </w:r>
      <w:r w:rsidRPr="00627A96">
        <w:rPr>
          <w:rFonts w:asciiTheme="minorHAnsi" w:hAnsiTheme="minorHAnsi"/>
          <w:kern w:val="20"/>
          <w:sz w:val="22"/>
        </w:rPr>
        <w:t xml:space="preserve"> follows:</w:t>
      </w:r>
    </w:p>
    <w:p w14:paraId="4BA694BE" w14:textId="77777777" w:rsidR="00D50739" w:rsidRPr="00627A96" w:rsidRDefault="00F57427" w:rsidP="007643B3">
      <w:pPr>
        <w:spacing w:after="240"/>
        <w:jc w:val="both"/>
        <w:rPr>
          <w:rFonts w:asciiTheme="minorHAnsi" w:hAnsiTheme="minorHAnsi"/>
          <w:kern w:val="20"/>
          <w:sz w:val="22"/>
        </w:rPr>
      </w:pPr>
      <w:r w:rsidRPr="00627A96">
        <w:rPr>
          <w:rFonts w:asciiTheme="minorHAnsi" w:hAnsiTheme="minorHAnsi"/>
          <w:b/>
          <w:kern w:val="20"/>
          <w:sz w:val="22"/>
        </w:rPr>
        <w:t>Article 1 – Project Description</w:t>
      </w:r>
      <w:r>
        <w:rPr>
          <w:rFonts w:asciiTheme="minorHAnsi" w:hAnsiTheme="minorHAnsi"/>
          <w:b/>
          <w:kern w:val="20"/>
          <w:sz w:val="22"/>
        </w:rPr>
        <w:t xml:space="preserve"> &amp; Deliverables</w:t>
      </w:r>
    </w:p>
    <w:p w14:paraId="50A51FB4" w14:textId="5950BECD" w:rsidR="00D50739" w:rsidRPr="009E10C4" w:rsidRDefault="00F57427" w:rsidP="009E10C4">
      <w:pPr>
        <w:pStyle w:val="ListParagraph"/>
        <w:numPr>
          <w:ilvl w:val="0"/>
          <w:numId w:val="4"/>
        </w:numPr>
        <w:spacing w:after="240"/>
        <w:contextualSpacing w:val="0"/>
        <w:jc w:val="both"/>
        <w:rPr>
          <w:rFonts w:asciiTheme="minorHAnsi" w:hAnsiTheme="minorHAnsi"/>
          <w:bCs/>
          <w:kern w:val="20"/>
          <w:sz w:val="22"/>
          <w:lang w:val="en-GB"/>
        </w:rPr>
      </w:pPr>
      <w:r w:rsidRPr="00C80BF9">
        <w:rPr>
          <w:rFonts w:asciiTheme="minorHAnsi" w:hAnsiTheme="minorHAnsi"/>
          <w:kern w:val="20"/>
          <w:sz w:val="22"/>
        </w:rPr>
        <w:t>Queen's shall perform the work entitled “</w:t>
      </w:r>
      <w:r w:rsidR="009E10C4" w:rsidRPr="009E10C4">
        <w:rPr>
          <w:rFonts w:asciiTheme="minorHAnsi" w:hAnsiTheme="minorHAnsi"/>
          <w:bCs/>
          <w:kern w:val="20"/>
          <w:sz w:val="22"/>
          <w:lang w:val="en-GB"/>
        </w:rPr>
        <w:t xml:space="preserve">ESG Focused </w:t>
      </w:r>
      <w:proofErr w:type="spellStart"/>
      <w:r w:rsidR="009E10C4" w:rsidRPr="009E10C4">
        <w:rPr>
          <w:rFonts w:asciiTheme="minorHAnsi" w:hAnsiTheme="minorHAnsi"/>
          <w:bCs/>
          <w:kern w:val="20"/>
          <w:sz w:val="22"/>
          <w:lang w:val="en-GB"/>
        </w:rPr>
        <w:t>GenAI</w:t>
      </w:r>
      <w:proofErr w:type="spellEnd"/>
      <w:r w:rsidR="009E10C4" w:rsidRPr="009E10C4">
        <w:rPr>
          <w:rFonts w:asciiTheme="minorHAnsi" w:hAnsiTheme="minorHAnsi"/>
          <w:bCs/>
          <w:kern w:val="20"/>
          <w:sz w:val="22"/>
          <w:lang w:val="en-GB"/>
        </w:rPr>
        <w:t xml:space="preserve"> Research</w:t>
      </w:r>
      <w:r w:rsidRPr="009E10C4">
        <w:rPr>
          <w:rFonts w:asciiTheme="minorHAnsi" w:hAnsiTheme="minorHAnsi"/>
          <w:bCs/>
          <w:kern w:val="20"/>
          <w:sz w:val="22"/>
        </w:rPr>
        <w:t>”</w:t>
      </w:r>
      <w:r w:rsidRPr="009E10C4">
        <w:rPr>
          <w:rFonts w:asciiTheme="minorHAnsi" w:hAnsiTheme="minorHAnsi"/>
          <w:kern w:val="20"/>
          <w:sz w:val="22"/>
        </w:rPr>
        <w:t xml:space="preserve"> (hereinafter the "Project") under the terms and conditions specified in this agreement. The scope of work for the Project is outlined in Appendix 1 to this agreement. Queen’s shall provide to Partner Organization the deliverables as in accordance with the schedule for delivery set out in Appendix 1.</w:t>
      </w:r>
    </w:p>
    <w:p w14:paraId="69BE1EB2" w14:textId="77777777" w:rsidR="00D50739" w:rsidRPr="00627A96" w:rsidRDefault="00D50739" w:rsidP="007643B3">
      <w:pPr>
        <w:spacing w:after="240"/>
        <w:jc w:val="both"/>
        <w:rPr>
          <w:rFonts w:asciiTheme="minorHAnsi" w:hAnsiTheme="minorHAnsi"/>
          <w:kern w:val="20"/>
          <w:sz w:val="22"/>
        </w:rPr>
      </w:pPr>
    </w:p>
    <w:p w14:paraId="3DAC787E" w14:textId="77777777" w:rsidR="00D50739" w:rsidRPr="00D736A2" w:rsidRDefault="00F57427" w:rsidP="007643B3">
      <w:pPr>
        <w:spacing w:after="240"/>
        <w:jc w:val="both"/>
        <w:rPr>
          <w:rFonts w:asciiTheme="minorHAnsi" w:hAnsiTheme="minorHAnsi"/>
          <w:kern w:val="20"/>
          <w:sz w:val="22"/>
        </w:rPr>
      </w:pPr>
      <w:r w:rsidRPr="00627A96">
        <w:rPr>
          <w:rFonts w:asciiTheme="minorHAnsi" w:hAnsiTheme="minorHAnsi"/>
          <w:b/>
          <w:kern w:val="20"/>
          <w:sz w:val="22"/>
        </w:rPr>
        <w:lastRenderedPageBreak/>
        <w:t xml:space="preserve">Article </w:t>
      </w:r>
      <w:r>
        <w:rPr>
          <w:rFonts w:asciiTheme="minorHAnsi" w:hAnsiTheme="minorHAnsi"/>
          <w:b/>
          <w:kern w:val="20"/>
          <w:sz w:val="22"/>
        </w:rPr>
        <w:t>2</w:t>
      </w:r>
      <w:r w:rsidRPr="00627A96">
        <w:rPr>
          <w:rFonts w:asciiTheme="minorHAnsi" w:hAnsiTheme="minorHAnsi"/>
          <w:b/>
          <w:kern w:val="20"/>
          <w:sz w:val="22"/>
        </w:rPr>
        <w:t xml:space="preserve"> – P</w:t>
      </w:r>
      <w:r>
        <w:rPr>
          <w:rFonts w:asciiTheme="minorHAnsi" w:hAnsiTheme="minorHAnsi"/>
          <w:b/>
          <w:kern w:val="20"/>
          <w:sz w:val="22"/>
        </w:rPr>
        <w:t>ersonnel:</w:t>
      </w:r>
    </w:p>
    <w:p w14:paraId="1C974DD8" w14:textId="77777777" w:rsidR="00D50739" w:rsidRPr="00C80BF9" w:rsidRDefault="00F57427" w:rsidP="007643B3">
      <w:pPr>
        <w:pStyle w:val="ListParagraph"/>
        <w:numPr>
          <w:ilvl w:val="0"/>
          <w:numId w:val="4"/>
        </w:numPr>
        <w:spacing w:after="240"/>
        <w:contextualSpacing w:val="0"/>
        <w:jc w:val="both"/>
        <w:outlineLvl w:val="1"/>
        <w:rPr>
          <w:rFonts w:asciiTheme="minorHAnsi" w:hAnsiTheme="minorHAnsi"/>
          <w:kern w:val="20"/>
          <w:sz w:val="22"/>
        </w:rPr>
      </w:pPr>
      <w:r w:rsidRPr="00C80BF9">
        <w:rPr>
          <w:rFonts w:asciiTheme="minorHAnsi" w:hAnsiTheme="minorHAnsi"/>
          <w:kern w:val="20"/>
          <w:sz w:val="22"/>
        </w:rPr>
        <w:t>The Academic Supervisor(s) of the Project on behalf of Queen’s shall be Alex Scott.</w:t>
      </w:r>
    </w:p>
    <w:p w14:paraId="739229AA" w14:textId="77777777" w:rsidR="00D50739" w:rsidRPr="00EB3765" w:rsidRDefault="00F57427" w:rsidP="007643B3">
      <w:pPr>
        <w:pStyle w:val="ListParagraph"/>
        <w:numPr>
          <w:ilvl w:val="1"/>
          <w:numId w:val="4"/>
        </w:numPr>
        <w:spacing w:after="240"/>
        <w:contextualSpacing w:val="0"/>
        <w:jc w:val="both"/>
        <w:rPr>
          <w:rFonts w:asciiTheme="minorHAnsi" w:hAnsiTheme="minorHAnsi"/>
          <w:kern w:val="20"/>
          <w:sz w:val="22"/>
        </w:rPr>
      </w:pPr>
      <w:r w:rsidRPr="00D1736E">
        <w:rPr>
          <w:rFonts w:asciiTheme="minorHAnsi" w:hAnsiTheme="minorHAnsi"/>
          <w:kern w:val="20"/>
          <w:sz w:val="22"/>
        </w:rPr>
        <w:t xml:space="preserve">The </w:t>
      </w:r>
      <w:r>
        <w:rPr>
          <w:rFonts w:asciiTheme="minorHAnsi" w:hAnsiTheme="minorHAnsi"/>
          <w:kern w:val="20"/>
          <w:sz w:val="22"/>
        </w:rPr>
        <w:t xml:space="preserve">Graduate Students </w:t>
      </w:r>
      <w:r w:rsidRPr="00D736A2">
        <w:rPr>
          <w:rFonts w:asciiTheme="minorHAnsi" w:hAnsiTheme="minorHAnsi"/>
          <w:kern w:val="20"/>
          <w:sz w:val="22"/>
        </w:rPr>
        <w:t>shall be responsible for ensuring the completion of the Project on behalf of Queen’s</w:t>
      </w:r>
      <w:r>
        <w:rPr>
          <w:rFonts w:asciiTheme="minorHAnsi" w:hAnsiTheme="minorHAnsi"/>
          <w:kern w:val="20"/>
          <w:sz w:val="22"/>
        </w:rPr>
        <w:t xml:space="preserve"> and the provision of the deliverables to the Partner Organization</w:t>
      </w:r>
      <w:r w:rsidRPr="00D736A2">
        <w:rPr>
          <w:rFonts w:asciiTheme="minorHAnsi" w:hAnsiTheme="minorHAnsi"/>
          <w:kern w:val="20"/>
          <w:sz w:val="22"/>
        </w:rPr>
        <w:t>.</w:t>
      </w:r>
      <w:r>
        <w:rPr>
          <w:rFonts w:asciiTheme="minorHAnsi" w:hAnsiTheme="minorHAnsi"/>
          <w:kern w:val="20"/>
          <w:sz w:val="22"/>
        </w:rPr>
        <w:t xml:space="preserve"> </w:t>
      </w:r>
      <w:r w:rsidRPr="00D736A2">
        <w:rPr>
          <w:rFonts w:asciiTheme="minorHAnsi" w:hAnsiTheme="minorHAnsi"/>
          <w:kern w:val="20"/>
          <w:sz w:val="22"/>
        </w:rPr>
        <w:t xml:space="preserve">If for any reason the </w:t>
      </w:r>
      <w:r>
        <w:rPr>
          <w:rFonts w:asciiTheme="minorHAnsi" w:hAnsiTheme="minorHAnsi"/>
          <w:kern w:val="20"/>
          <w:sz w:val="22"/>
        </w:rPr>
        <w:t xml:space="preserve">Graduate Students are </w:t>
      </w:r>
      <w:r w:rsidRPr="00D736A2">
        <w:rPr>
          <w:rFonts w:asciiTheme="minorHAnsi" w:hAnsiTheme="minorHAnsi"/>
          <w:kern w:val="20"/>
          <w:sz w:val="22"/>
        </w:rPr>
        <w:t xml:space="preserve">unable to complete </w:t>
      </w:r>
      <w:r>
        <w:rPr>
          <w:rFonts w:asciiTheme="minorHAnsi" w:hAnsiTheme="minorHAnsi"/>
          <w:kern w:val="20"/>
          <w:sz w:val="22"/>
        </w:rPr>
        <w:t xml:space="preserve">the Project, either Queen’s or the Partner Organization </w:t>
      </w:r>
      <w:r w:rsidRPr="00D736A2">
        <w:rPr>
          <w:rFonts w:asciiTheme="minorHAnsi" w:hAnsiTheme="minorHAnsi"/>
          <w:kern w:val="20"/>
          <w:sz w:val="22"/>
        </w:rPr>
        <w:t>may terminate the agreement for cau</w:t>
      </w:r>
      <w:r>
        <w:rPr>
          <w:rFonts w:asciiTheme="minorHAnsi" w:hAnsiTheme="minorHAnsi"/>
          <w:kern w:val="20"/>
          <w:sz w:val="22"/>
        </w:rPr>
        <w:t>se in accordance with Article 11</w:t>
      </w:r>
      <w:r w:rsidRPr="00D736A2">
        <w:rPr>
          <w:rFonts w:asciiTheme="minorHAnsi" w:hAnsiTheme="minorHAnsi"/>
          <w:kern w:val="20"/>
          <w:sz w:val="22"/>
        </w:rPr>
        <w:t>.</w:t>
      </w:r>
      <w:r>
        <w:rPr>
          <w:rFonts w:asciiTheme="minorHAnsi" w:hAnsiTheme="minorHAnsi"/>
          <w:kern w:val="20"/>
          <w:sz w:val="22"/>
        </w:rPr>
        <w:t xml:space="preserve"> </w:t>
      </w:r>
    </w:p>
    <w:p w14:paraId="49554290" w14:textId="77777777" w:rsidR="00D50739" w:rsidRPr="00D736A2" w:rsidRDefault="00F57427" w:rsidP="007643B3">
      <w:pPr>
        <w:pStyle w:val="ListParagraph"/>
        <w:numPr>
          <w:ilvl w:val="1"/>
          <w:numId w:val="4"/>
        </w:numPr>
        <w:spacing w:after="240"/>
        <w:contextualSpacing w:val="0"/>
        <w:jc w:val="both"/>
        <w:rPr>
          <w:rFonts w:asciiTheme="minorHAnsi" w:hAnsiTheme="minorHAnsi"/>
          <w:kern w:val="20"/>
          <w:sz w:val="22"/>
        </w:rPr>
      </w:pPr>
      <w:r w:rsidRPr="00D736A2">
        <w:rPr>
          <w:rFonts w:asciiTheme="minorHAnsi" w:hAnsiTheme="minorHAnsi"/>
          <w:kern w:val="20"/>
          <w:sz w:val="22"/>
        </w:rPr>
        <w:t xml:space="preserve">The </w:t>
      </w:r>
      <w:r>
        <w:rPr>
          <w:rFonts w:asciiTheme="minorHAnsi" w:hAnsiTheme="minorHAnsi"/>
          <w:kern w:val="20"/>
          <w:sz w:val="22"/>
        </w:rPr>
        <w:t>Academic Supervisor</w:t>
      </w:r>
      <w:r w:rsidRPr="00D736A2">
        <w:rPr>
          <w:rFonts w:asciiTheme="minorHAnsi" w:hAnsiTheme="minorHAnsi"/>
          <w:kern w:val="20"/>
          <w:sz w:val="22"/>
        </w:rPr>
        <w:t xml:space="preserve"> shall be responsible for </w:t>
      </w:r>
      <w:r>
        <w:rPr>
          <w:rFonts w:asciiTheme="minorHAnsi" w:hAnsiTheme="minorHAnsi"/>
          <w:kern w:val="20"/>
          <w:sz w:val="22"/>
        </w:rPr>
        <w:t>the supervision</w:t>
      </w:r>
      <w:r w:rsidRPr="00D736A2">
        <w:rPr>
          <w:rFonts w:asciiTheme="minorHAnsi" w:hAnsiTheme="minorHAnsi"/>
          <w:kern w:val="20"/>
          <w:sz w:val="22"/>
        </w:rPr>
        <w:t xml:space="preserve"> of the Project on behalf of Queen’s</w:t>
      </w:r>
      <w:r>
        <w:rPr>
          <w:rFonts w:asciiTheme="minorHAnsi" w:hAnsiTheme="minorHAnsi"/>
          <w:kern w:val="20"/>
          <w:sz w:val="22"/>
        </w:rPr>
        <w:t>, including providing guidance to the Graduate Students and other Queen’s personnel</w:t>
      </w:r>
      <w:r w:rsidRPr="00D736A2">
        <w:rPr>
          <w:rFonts w:asciiTheme="minorHAnsi" w:hAnsiTheme="minorHAnsi"/>
          <w:kern w:val="20"/>
          <w:sz w:val="22"/>
        </w:rPr>
        <w:t xml:space="preserve">. If for any reason the designated </w:t>
      </w:r>
      <w:r>
        <w:rPr>
          <w:rFonts w:asciiTheme="minorHAnsi" w:hAnsiTheme="minorHAnsi"/>
          <w:kern w:val="20"/>
          <w:sz w:val="22"/>
        </w:rPr>
        <w:t>Academic Supervisor</w:t>
      </w:r>
      <w:r w:rsidRPr="00D736A2">
        <w:rPr>
          <w:rFonts w:asciiTheme="minorHAnsi" w:hAnsiTheme="minorHAnsi"/>
          <w:kern w:val="20"/>
          <w:sz w:val="22"/>
        </w:rPr>
        <w:t xml:space="preserve"> is unable to complete </w:t>
      </w:r>
      <w:r>
        <w:rPr>
          <w:rFonts w:asciiTheme="minorHAnsi" w:hAnsiTheme="minorHAnsi"/>
          <w:kern w:val="20"/>
          <w:sz w:val="22"/>
        </w:rPr>
        <w:t>their responsibilities under this Agreement</w:t>
      </w:r>
      <w:r w:rsidRPr="00D736A2">
        <w:rPr>
          <w:rFonts w:asciiTheme="minorHAnsi" w:hAnsiTheme="minorHAnsi"/>
          <w:kern w:val="20"/>
          <w:sz w:val="22"/>
        </w:rPr>
        <w:t xml:space="preserve">, Queen’s shall be free to replace the </w:t>
      </w:r>
      <w:r>
        <w:rPr>
          <w:rFonts w:asciiTheme="minorHAnsi" w:hAnsiTheme="minorHAnsi"/>
          <w:kern w:val="20"/>
          <w:sz w:val="22"/>
        </w:rPr>
        <w:t>Academic Supervisor</w:t>
      </w:r>
      <w:r w:rsidRPr="00D736A2">
        <w:rPr>
          <w:rFonts w:asciiTheme="minorHAnsi" w:hAnsiTheme="minorHAnsi"/>
          <w:kern w:val="20"/>
          <w:sz w:val="22"/>
        </w:rPr>
        <w:t xml:space="preserve"> with an alternate. If the successor proposed by Queen’s is not acceptable to </w:t>
      </w:r>
      <w:r>
        <w:rPr>
          <w:rFonts w:asciiTheme="minorHAnsi" w:hAnsiTheme="minorHAnsi"/>
          <w:kern w:val="20"/>
          <w:sz w:val="22"/>
        </w:rPr>
        <w:t>Partner Organization</w:t>
      </w:r>
      <w:r w:rsidRPr="00D736A2">
        <w:rPr>
          <w:rFonts w:asciiTheme="minorHAnsi" w:hAnsiTheme="minorHAnsi"/>
          <w:kern w:val="20"/>
          <w:sz w:val="22"/>
        </w:rPr>
        <w:t xml:space="preserve">, the </w:t>
      </w:r>
      <w:r>
        <w:rPr>
          <w:rFonts w:asciiTheme="minorHAnsi" w:hAnsiTheme="minorHAnsi"/>
          <w:kern w:val="20"/>
          <w:sz w:val="22"/>
        </w:rPr>
        <w:t>Partner Organization</w:t>
      </w:r>
      <w:r w:rsidRPr="00D736A2">
        <w:rPr>
          <w:rFonts w:asciiTheme="minorHAnsi" w:hAnsiTheme="minorHAnsi"/>
          <w:kern w:val="20"/>
          <w:sz w:val="22"/>
        </w:rPr>
        <w:t xml:space="preserve"> may terminate the agreement for cause in accordance with Article 1</w:t>
      </w:r>
      <w:r>
        <w:rPr>
          <w:rFonts w:asciiTheme="minorHAnsi" w:hAnsiTheme="minorHAnsi"/>
          <w:kern w:val="20"/>
          <w:sz w:val="22"/>
        </w:rPr>
        <w:t>1</w:t>
      </w:r>
      <w:r w:rsidRPr="00D736A2">
        <w:rPr>
          <w:rFonts w:asciiTheme="minorHAnsi" w:hAnsiTheme="minorHAnsi"/>
          <w:kern w:val="20"/>
          <w:sz w:val="22"/>
        </w:rPr>
        <w:t xml:space="preserve">. </w:t>
      </w:r>
    </w:p>
    <w:p w14:paraId="66E7660D" w14:textId="77777777" w:rsidR="00D50739" w:rsidRPr="00627A96" w:rsidRDefault="00F57427" w:rsidP="007643B3">
      <w:pPr>
        <w:spacing w:after="240"/>
        <w:ind w:left="540" w:hanging="540"/>
        <w:jc w:val="both"/>
        <w:rPr>
          <w:rFonts w:asciiTheme="minorHAnsi" w:hAnsiTheme="minorHAnsi"/>
          <w:kern w:val="20"/>
          <w:sz w:val="22"/>
        </w:rPr>
      </w:pPr>
      <w:r w:rsidRPr="00627A96">
        <w:rPr>
          <w:rFonts w:asciiTheme="minorHAnsi" w:hAnsiTheme="minorHAnsi"/>
          <w:b/>
          <w:kern w:val="20"/>
          <w:sz w:val="22"/>
        </w:rPr>
        <w:t xml:space="preserve">Article </w:t>
      </w:r>
      <w:r>
        <w:rPr>
          <w:rFonts w:asciiTheme="minorHAnsi" w:hAnsiTheme="minorHAnsi"/>
          <w:b/>
          <w:kern w:val="20"/>
          <w:sz w:val="22"/>
        </w:rPr>
        <w:t>3</w:t>
      </w:r>
      <w:r w:rsidRPr="00627A96">
        <w:rPr>
          <w:rFonts w:asciiTheme="minorHAnsi" w:hAnsiTheme="minorHAnsi"/>
          <w:b/>
          <w:kern w:val="20"/>
          <w:sz w:val="22"/>
        </w:rPr>
        <w:t xml:space="preserve"> </w:t>
      </w:r>
      <w:r>
        <w:rPr>
          <w:rFonts w:asciiTheme="minorHAnsi" w:hAnsiTheme="minorHAnsi"/>
          <w:b/>
          <w:kern w:val="20"/>
          <w:sz w:val="22"/>
        </w:rPr>
        <w:t>–</w:t>
      </w:r>
      <w:r w:rsidRPr="00627A96">
        <w:rPr>
          <w:rFonts w:asciiTheme="minorHAnsi" w:hAnsiTheme="minorHAnsi"/>
          <w:b/>
          <w:kern w:val="20"/>
          <w:sz w:val="22"/>
        </w:rPr>
        <w:t xml:space="preserve"> </w:t>
      </w:r>
      <w:r>
        <w:rPr>
          <w:rFonts w:asciiTheme="minorHAnsi" w:hAnsiTheme="minorHAnsi"/>
          <w:b/>
          <w:kern w:val="20"/>
          <w:sz w:val="22"/>
        </w:rPr>
        <w:t xml:space="preserve">Partner Organization </w:t>
      </w:r>
      <w:r w:rsidRPr="00627A96">
        <w:rPr>
          <w:rFonts w:asciiTheme="minorHAnsi" w:hAnsiTheme="minorHAnsi"/>
          <w:b/>
          <w:kern w:val="20"/>
          <w:sz w:val="22"/>
        </w:rPr>
        <w:t>Liaison</w:t>
      </w:r>
    </w:p>
    <w:p w14:paraId="5642F576" w14:textId="77777777" w:rsidR="00D50739" w:rsidRDefault="00F57427" w:rsidP="00832E9C">
      <w:pPr>
        <w:pStyle w:val="ListParagraph"/>
        <w:numPr>
          <w:ilvl w:val="0"/>
          <w:numId w:val="4"/>
        </w:numPr>
        <w:spacing w:after="240"/>
        <w:contextualSpacing w:val="0"/>
        <w:jc w:val="both"/>
        <w:rPr>
          <w:rFonts w:asciiTheme="minorHAnsi" w:hAnsiTheme="minorHAnsi"/>
          <w:kern w:val="20"/>
          <w:sz w:val="22"/>
        </w:rPr>
      </w:pPr>
      <w:r w:rsidRPr="00134D26">
        <w:rPr>
          <w:rFonts w:asciiTheme="minorHAnsi" w:hAnsiTheme="minorHAnsi"/>
          <w:kern w:val="20"/>
          <w:sz w:val="22"/>
        </w:rPr>
        <w:t xml:space="preserve">The Partner Organization representative who is responsible for technical liaison and management of the Project on behalf of Partner Organization shall be </w:t>
      </w:r>
      <w:proofErr w:type="spellStart"/>
      <w:r w:rsidR="00680913">
        <w:rPr>
          <w:rFonts w:asciiTheme="minorHAnsi" w:hAnsiTheme="minorHAnsi"/>
          <w:kern w:val="20"/>
          <w:sz w:val="22"/>
        </w:rPr>
        <w:t>Kaile</w:t>
      </w:r>
      <w:proofErr w:type="spellEnd"/>
      <w:r w:rsidR="00680913">
        <w:rPr>
          <w:rFonts w:asciiTheme="minorHAnsi" w:hAnsiTheme="minorHAnsi"/>
          <w:kern w:val="20"/>
          <w:sz w:val="22"/>
        </w:rPr>
        <w:t xml:space="preserve"> Wen.</w:t>
      </w:r>
    </w:p>
    <w:p w14:paraId="61CF898E" w14:textId="77777777" w:rsidR="00D50739" w:rsidRPr="00627A96" w:rsidRDefault="00F57427" w:rsidP="007643B3">
      <w:pPr>
        <w:spacing w:after="240"/>
        <w:jc w:val="both"/>
        <w:rPr>
          <w:rFonts w:asciiTheme="minorHAnsi" w:hAnsiTheme="minorHAnsi"/>
          <w:kern w:val="20"/>
          <w:sz w:val="22"/>
        </w:rPr>
      </w:pPr>
      <w:r w:rsidRPr="00627A96">
        <w:rPr>
          <w:rFonts w:asciiTheme="minorHAnsi" w:hAnsiTheme="minorHAnsi"/>
          <w:b/>
          <w:kern w:val="20"/>
          <w:sz w:val="22"/>
        </w:rPr>
        <w:t xml:space="preserve">Article </w:t>
      </w:r>
      <w:r>
        <w:rPr>
          <w:rFonts w:asciiTheme="minorHAnsi" w:hAnsiTheme="minorHAnsi"/>
          <w:b/>
          <w:kern w:val="20"/>
          <w:sz w:val="22"/>
        </w:rPr>
        <w:t>4</w:t>
      </w:r>
      <w:r w:rsidRPr="00627A96">
        <w:rPr>
          <w:rFonts w:asciiTheme="minorHAnsi" w:hAnsiTheme="minorHAnsi"/>
          <w:b/>
          <w:kern w:val="20"/>
          <w:sz w:val="22"/>
        </w:rPr>
        <w:t xml:space="preserve"> </w:t>
      </w:r>
      <w:r>
        <w:rPr>
          <w:rFonts w:asciiTheme="minorHAnsi" w:hAnsiTheme="minorHAnsi"/>
          <w:b/>
          <w:kern w:val="20"/>
          <w:sz w:val="22"/>
        </w:rPr>
        <w:t>–</w:t>
      </w:r>
      <w:r w:rsidRPr="00627A96">
        <w:rPr>
          <w:rFonts w:asciiTheme="minorHAnsi" w:hAnsiTheme="minorHAnsi"/>
          <w:b/>
          <w:kern w:val="20"/>
          <w:sz w:val="22"/>
        </w:rPr>
        <w:t xml:space="preserve"> Payment</w:t>
      </w:r>
      <w:r>
        <w:rPr>
          <w:rFonts w:asciiTheme="minorHAnsi" w:hAnsiTheme="minorHAnsi"/>
          <w:b/>
          <w:kern w:val="20"/>
          <w:sz w:val="22"/>
        </w:rPr>
        <w:t xml:space="preserve"> of Support</w:t>
      </w:r>
    </w:p>
    <w:p w14:paraId="71DCF6AF" w14:textId="77777777" w:rsidR="00D50739" w:rsidRPr="00750144" w:rsidRDefault="00F57427" w:rsidP="007643B3">
      <w:pPr>
        <w:pStyle w:val="ListParagraph"/>
        <w:numPr>
          <w:ilvl w:val="0"/>
          <w:numId w:val="4"/>
        </w:numPr>
        <w:spacing w:after="240"/>
        <w:contextualSpacing w:val="0"/>
        <w:jc w:val="both"/>
        <w:rPr>
          <w:rFonts w:asciiTheme="minorHAnsi" w:hAnsiTheme="minorHAnsi"/>
          <w:kern w:val="20"/>
          <w:sz w:val="22"/>
        </w:rPr>
      </w:pPr>
      <w:r>
        <w:rPr>
          <w:rFonts w:asciiTheme="minorHAnsi" w:hAnsiTheme="minorHAnsi"/>
          <w:kern w:val="20"/>
          <w:sz w:val="22"/>
        </w:rPr>
        <w:t>The Partner Organization is not expected to provide any financial support to Queen’s or the Graduate Students for the Project. However, at its sole discretion the Partner Organization may pay, i</w:t>
      </w:r>
      <w:r w:rsidRPr="00671576">
        <w:rPr>
          <w:rFonts w:asciiTheme="minorHAnsi" w:hAnsiTheme="minorHAnsi"/>
          <w:kern w:val="20"/>
          <w:sz w:val="22"/>
        </w:rPr>
        <w:t xml:space="preserve">n consideration of Queen’s carrying out the Project, </w:t>
      </w:r>
      <w:r>
        <w:rPr>
          <w:rFonts w:asciiTheme="minorHAnsi" w:hAnsiTheme="minorHAnsi"/>
          <w:kern w:val="20"/>
          <w:sz w:val="22"/>
        </w:rPr>
        <w:t>a stipend directly to the Graduate Students</w:t>
      </w:r>
      <w:r w:rsidRPr="00671576">
        <w:rPr>
          <w:rFonts w:asciiTheme="minorHAnsi" w:hAnsiTheme="minorHAnsi"/>
          <w:kern w:val="20"/>
          <w:sz w:val="22"/>
        </w:rPr>
        <w:t xml:space="preserve">. </w:t>
      </w:r>
      <w:r>
        <w:rPr>
          <w:rFonts w:asciiTheme="minorHAnsi" w:hAnsiTheme="minorHAnsi"/>
          <w:kern w:val="20"/>
          <w:sz w:val="22"/>
        </w:rPr>
        <w:t>The amount and timing of any such pay, if any will be determined by the Partner Organization</w:t>
      </w:r>
      <w:r w:rsidRPr="00750144">
        <w:rPr>
          <w:rFonts w:asciiTheme="minorHAnsi" w:hAnsiTheme="minorHAnsi"/>
          <w:kern w:val="20"/>
          <w:sz w:val="22"/>
        </w:rPr>
        <w:t>.</w:t>
      </w:r>
    </w:p>
    <w:p w14:paraId="44F07935" w14:textId="77777777" w:rsidR="00D50739" w:rsidRPr="00627A96" w:rsidRDefault="00F57427" w:rsidP="007643B3">
      <w:pPr>
        <w:spacing w:after="240"/>
        <w:jc w:val="both"/>
        <w:rPr>
          <w:rFonts w:asciiTheme="minorHAnsi" w:hAnsiTheme="minorHAnsi"/>
          <w:kern w:val="20"/>
          <w:sz w:val="22"/>
        </w:rPr>
      </w:pPr>
      <w:r w:rsidRPr="00627A96">
        <w:rPr>
          <w:rFonts w:asciiTheme="minorHAnsi" w:hAnsiTheme="minorHAnsi"/>
          <w:b/>
          <w:kern w:val="20"/>
          <w:sz w:val="22"/>
        </w:rPr>
        <w:t xml:space="preserve">Article </w:t>
      </w:r>
      <w:r>
        <w:rPr>
          <w:rFonts w:asciiTheme="minorHAnsi" w:hAnsiTheme="minorHAnsi"/>
          <w:b/>
          <w:kern w:val="20"/>
          <w:sz w:val="22"/>
        </w:rPr>
        <w:t>5</w:t>
      </w:r>
      <w:r w:rsidRPr="00627A96">
        <w:rPr>
          <w:rFonts w:asciiTheme="minorHAnsi" w:hAnsiTheme="minorHAnsi"/>
          <w:b/>
          <w:kern w:val="20"/>
          <w:sz w:val="22"/>
        </w:rPr>
        <w:t xml:space="preserve"> - Equipment</w:t>
      </w:r>
      <w:r>
        <w:rPr>
          <w:rFonts w:asciiTheme="minorHAnsi" w:hAnsiTheme="minorHAnsi"/>
          <w:b/>
          <w:kern w:val="20"/>
          <w:sz w:val="22"/>
        </w:rPr>
        <w:t xml:space="preserve"> </w:t>
      </w:r>
    </w:p>
    <w:p w14:paraId="5866B3CE" w14:textId="77777777" w:rsidR="00D50739" w:rsidRPr="00D736A2" w:rsidRDefault="00F57427" w:rsidP="007643B3">
      <w:pPr>
        <w:pStyle w:val="ListParagraph"/>
        <w:numPr>
          <w:ilvl w:val="0"/>
          <w:numId w:val="4"/>
        </w:numPr>
        <w:spacing w:after="240"/>
        <w:contextualSpacing w:val="0"/>
        <w:jc w:val="both"/>
        <w:rPr>
          <w:rFonts w:asciiTheme="minorHAnsi" w:hAnsiTheme="minorHAnsi"/>
          <w:kern w:val="20"/>
          <w:sz w:val="22"/>
        </w:rPr>
      </w:pPr>
      <w:r w:rsidRPr="00D736A2">
        <w:rPr>
          <w:rFonts w:asciiTheme="minorHAnsi" w:hAnsiTheme="minorHAnsi"/>
          <w:kern w:val="20"/>
          <w:sz w:val="22"/>
        </w:rPr>
        <w:t xml:space="preserve">The parties acknowledge that Queen’s shall own any equipment or supplies purchased </w:t>
      </w:r>
      <w:r>
        <w:rPr>
          <w:rFonts w:asciiTheme="minorHAnsi" w:hAnsiTheme="minorHAnsi"/>
          <w:kern w:val="20"/>
          <w:sz w:val="22"/>
        </w:rPr>
        <w:t xml:space="preserve">by Queen’s </w:t>
      </w:r>
      <w:r w:rsidRPr="00D736A2">
        <w:rPr>
          <w:rFonts w:asciiTheme="minorHAnsi" w:hAnsiTheme="minorHAnsi"/>
          <w:kern w:val="20"/>
          <w:sz w:val="22"/>
        </w:rPr>
        <w:t>as part of the Project unless otherwise a</w:t>
      </w:r>
      <w:r>
        <w:rPr>
          <w:rFonts w:asciiTheme="minorHAnsi" w:hAnsiTheme="minorHAnsi"/>
          <w:kern w:val="20"/>
          <w:sz w:val="22"/>
        </w:rPr>
        <w:t xml:space="preserve">greed by the parties in writing. </w:t>
      </w:r>
    </w:p>
    <w:p w14:paraId="770CBF99" w14:textId="77777777" w:rsidR="00D50739" w:rsidRPr="00627A96" w:rsidRDefault="00F57427" w:rsidP="007643B3">
      <w:pPr>
        <w:spacing w:after="240"/>
        <w:jc w:val="both"/>
        <w:rPr>
          <w:rFonts w:asciiTheme="minorHAnsi" w:hAnsiTheme="minorHAnsi"/>
          <w:kern w:val="20"/>
          <w:sz w:val="22"/>
        </w:rPr>
      </w:pPr>
      <w:r w:rsidRPr="00627A96">
        <w:rPr>
          <w:rFonts w:asciiTheme="minorHAnsi" w:hAnsiTheme="minorHAnsi"/>
          <w:b/>
          <w:kern w:val="20"/>
          <w:sz w:val="22"/>
        </w:rPr>
        <w:t xml:space="preserve">Article </w:t>
      </w:r>
      <w:r>
        <w:rPr>
          <w:rFonts w:asciiTheme="minorHAnsi" w:hAnsiTheme="minorHAnsi"/>
          <w:b/>
          <w:kern w:val="20"/>
          <w:sz w:val="22"/>
        </w:rPr>
        <w:t>6</w:t>
      </w:r>
      <w:r w:rsidRPr="00627A96">
        <w:rPr>
          <w:rFonts w:asciiTheme="minorHAnsi" w:hAnsiTheme="minorHAnsi"/>
          <w:b/>
          <w:kern w:val="20"/>
          <w:sz w:val="22"/>
        </w:rPr>
        <w:t xml:space="preserve"> - Confidentiality</w:t>
      </w:r>
    </w:p>
    <w:p w14:paraId="3F1F41A6" w14:textId="77777777" w:rsidR="00D50739" w:rsidRPr="00832510" w:rsidRDefault="00F57427" w:rsidP="007643B3">
      <w:pPr>
        <w:pStyle w:val="ListParagraph"/>
        <w:numPr>
          <w:ilvl w:val="0"/>
          <w:numId w:val="4"/>
        </w:numPr>
        <w:spacing w:after="240"/>
        <w:contextualSpacing w:val="0"/>
        <w:jc w:val="both"/>
        <w:outlineLvl w:val="1"/>
        <w:rPr>
          <w:rFonts w:asciiTheme="minorHAnsi" w:hAnsiTheme="minorHAnsi"/>
          <w:kern w:val="20"/>
          <w:sz w:val="22"/>
        </w:rPr>
      </w:pPr>
      <w:r w:rsidRPr="00832510">
        <w:rPr>
          <w:rFonts w:asciiTheme="minorHAnsi" w:hAnsiTheme="minorHAnsi"/>
          <w:kern w:val="20"/>
          <w:sz w:val="22"/>
        </w:rPr>
        <w:t>The parties may wish to disclose information to each other in connection with the Project that is either non-public, confidential or proprietary in nature</w:t>
      </w:r>
      <w:r>
        <w:rPr>
          <w:rFonts w:asciiTheme="minorHAnsi" w:hAnsiTheme="minorHAnsi"/>
          <w:kern w:val="20"/>
          <w:sz w:val="22"/>
        </w:rPr>
        <w:t xml:space="preserve"> (including each party’s Background Intellectual Property as that term is defined herein)</w:t>
      </w:r>
      <w:r w:rsidRPr="00832510">
        <w:rPr>
          <w:rFonts w:asciiTheme="minorHAnsi" w:hAnsiTheme="minorHAnsi"/>
          <w:kern w:val="20"/>
          <w:sz w:val="22"/>
        </w:rPr>
        <w:t xml:space="preserve"> and is </w:t>
      </w:r>
      <w:r>
        <w:rPr>
          <w:rFonts w:asciiTheme="minorHAnsi" w:hAnsiTheme="minorHAnsi"/>
          <w:kern w:val="20"/>
          <w:sz w:val="22"/>
        </w:rPr>
        <w:t xml:space="preserve">provided by or on behalf of the disclosing party in connection with or in contemplation of the Project </w:t>
      </w:r>
      <w:r w:rsidRPr="00832510">
        <w:rPr>
          <w:rFonts w:asciiTheme="minorHAnsi" w:hAnsiTheme="minorHAnsi"/>
          <w:kern w:val="20"/>
          <w:sz w:val="22"/>
        </w:rPr>
        <w:t xml:space="preserve">("Confidential Information"). </w:t>
      </w:r>
    </w:p>
    <w:p w14:paraId="2D265AE4" w14:textId="77777777" w:rsidR="00D50739" w:rsidRDefault="00F57427" w:rsidP="007643B3">
      <w:pPr>
        <w:pStyle w:val="ListParagraph"/>
        <w:numPr>
          <w:ilvl w:val="1"/>
          <w:numId w:val="4"/>
        </w:numPr>
        <w:spacing w:after="240"/>
        <w:contextualSpacing w:val="0"/>
        <w:jc w:val="both"/>
        <w:rPr>
          <w:rFonts w:asciiTheme="minorHAnsi" w:hAnsiTheme="minorHAnsi"/>
          <w:kern w:val="20"/>
          <w:sz w:val="22"/>
        </w:rPr>
      </w:pPr>
      <w:r>
        <w:rPr>
          <w:rFonts w:asciiTheme="minorHAnsi" w:hAnsiTheme="minorHAnsi"/>
          <w:kern w:val="20"/>
          <w:sz w:val="22"/>
        </w:rPr>
        <w:t>The Mutual Non-Disclosure Agreement (“NDA”) attached at Appendix 2 and any additional NDA that may be executed by participants in the Project, shall apply to this agreement and is hereby incorporated by reference in order to protect such Confidential Information.</w:t>
      </w:r>
    </w:p>
    <w:p w14:paraId="3379B1A6" w14:textId="77777777" w:rsidR="00D50739" w:rsidRDefault="00F57427" w:rsidP="007643B3">
      <w:pPr>
        <w:pStyle w:val="ListParagraph"/>
        <w:numPr>
          <w:ilvl w:val="1"/>
          <w:numId w:val="4"/>
        </w:numPr>
        <w:spacing w:after="240"/>
        <w:contextualSpacing w:val="0"/>
        <w:jc w:val="both"/>
        <w:rPr>
          <w:rFonts w:asciiTheme="minorHAnsi" w:hAnsiTheme="minorHAnsi"/>
          <w:kern w:val="20"/>
          <w:sz w:val="22"/>
        </w:rPr>
      </w:pPr>
      <w:r w:rsidRPr="00832510">
        <w:rPr>
          <w:rFonts w:asciiTheme="minorHAnsi" w:hAnsiTheme="minorHAnsi"/>
          <w:kern w:val="20"/>
          <w:sz w:val="22"/>
        </w:rPr>
        <w:t xml:space="preserve">The recipient party shall safeguard Confidential Information and shall not disclose it to anyone without a "need to know" within recipient’s organization or, if to third parties, without appropriate confidentiality agreements being signed on terms no less stringent than set out </w:t>
      </w:r>
      <w:r>
        <w:rPr>
          <w:rFonts w:asciiTheme="minorHAnsi" w:hAnsiTheme="minorHAnsi"/>
          <w:kern w:val="20"/>
          <w:sz w:val="22"/>
        </w:rPr>
        <w:t>in Appendix 2</w:t>
      </w:r>
      <w:r w:rsidRPr="00832510">
        <w:rPr>
          <w:rFonts w:asciiTheme="minorHAnsi" w:hAnsiTheme="minorHAnsi"/>
          <w:kern w:val="20"/>
          <w:sz w:val="22"/>
        </w:rPr>
        <w:t>.</w:t>
      </w:r>
    </w:p>
    <w:p w14:paraId="5EA0F875" w14:textId="77777777" w:rsidR="00D50739" w:rsidRDefault="00D50739" w:rsidP="003D65FA">
      <w:pPr>
        <w:pStyle w:val="ListParagraph"/>
        <w:spacing w:after="240"/>
        <w:contextualSpacing w:val="0"/>
        <w:jc w:val="both"/>
        <w:rPr>
          <w:rFonts w:asciiTheme="minorHAnsi" w:hAnsiTheme="minorHAnsi"/>
          <w:kern w:val="20"/>
          <w:sz w:val="22"/>
        </w:rPr>
      </w:pPr>
    </w:p>
    <w:p w14:paraId="60688176" w14:textId="77777777" w:rsidR="00D50739" w:rsidRPr="000E1009" w:rsidRDefault="00F57427" w:rsidP="007643B3">
      <w:pPr>
        <w:spacing w:after="240"/>
        <w:jc w:val="both"/>
      </w:pPr>
      <w:r w:rsidRPr="007643B3">
        <w:rPr>
          <w:rFonts w:asciiTheme="minorHAnsi" w:hAnsiTheme="minorHAnsi"/>
          <w:b/>
          <w:kern w:val="20"/>
          <w:sz w:val="22"/>
          <w:szCs w:val="22"/>
        </w:rPr>
        <w:lastRenderedPageBreak/>
        <w:t>Article 7 – Data</w:t>
      </w:r>
    </w:p>
    <w:p w14:paraId="243B675B" w14:textId="77777777" w:rsidR="00D50739" w:rsidRPr="00021D09" w:rsidRDefault="00F57427" w:rsidP="007643B3">
      <w:pPr>
        <w:pStyle w:val="ListParagraph"/>
        <w:numPr>
          <w:ilvl w:val="0"/>
          <w:numId w:val="4"/>
        </w:numPr>
        <w:spacing w:after="240"/>
        <w:contextualSpacing w:val="0"/>
        <w:jc w:val="both"/>
        <w:rPr>
          <w:rFonts w:asciiTheme="minorHAnsi" w:hAnsiTheme="minorHAnsi"/>
          <w:kern w:val="20"/>
          <w:sz w:val="22"/>
        </w:rPr>
      </w:pPr>
      <w:r>
        <w:rPr>
          <w:rFonts w:asciiTheme="minorHAnsi" w:hAnsiTheme="minorHAnsi"/>
          <w:kern w:val="20"/>
          <w:sz w:val="22"/>
        </w:rPr>
        <w:t xml:space="preserve">The parties acknowledge that the Partner Organization has certain proprietary information </w:t>
      </w:r>
      <w:r w:rsidRPr="00021D09">
        <w:rPr>
          <w:rFonts w:asciiTheme="minorHAnsi" w:hAnsiTheme="minorHAnsi" w:cstheme="minorHAnsi"/>
          <w:sz w:val="22"/>
          <w:szCs w:val="22"/>
        </w:rPr>
        <w:t>and/or data</w:t>
      </w:r>
      <w:r>
        <w:rPr>
          <w:rFonts w:asciiTheme="minorHAnsi" w:hAnsiTheme="minorHAnsi" w:cstheme="minorHAnsi"/>
          <w:sz w:val="22"/>
          <w:szCs w:val="22"/>
        </w:rPr>
        <w:t xml:space="preserve"> (“Data”) that it may make available to the Graduate Students for the purpose of performing the Project.</w:t>
      </w:r>
    </w:p>
    <w:p w14:paraId="15F8DF95" w14:textId="77777777" w:rsidR="00D50739" w:rsidRDefault="00F57427" w:rsidP="007643B3">
      <w:pPr>
        <w:pStyle w:val="ListParagraph"/>
        <w:numPr>
          <w:ilvl w:val="1"/>
          <w:numId w:val="4"/>
        </w:numPr>
        <w:spacing w:after="240"/>
        <w:contextualSpacing w:val="0"/>
        <w:jc w:val="both"/>
        <w:rPr>
          <w:rFonts w:asciiTheme="minorHAnsi" w:hAnsiTheme="minorHAnsi"/>
          <w:kern w:val="20"/>
          <w:sz w:val="22"/>
        </w:rPr>
      </w:pPr>
      <w:r>
        <w:rPr>
          <w:rFonts w:asciiTheme="minorHAnsi" w:hAnsiTheme="minorHAnsi"/>
          <w:kern w:val="20"/>
          <w:sz w:val="22"/>
        </w:rPr>
        <w:t>In additions to the restrictions on the use of Confidential Information, the following terms are applicable to the use of the Data:</w:t>
      </w:r>
    </w:p>
    <w:p w14:paraId="07A62296" w14:textId="77777777" w:rsidR="00D50739" w:rsidRDefault="00F57427" w:rsidP="007643B3">
      <w:pPr>
        <w:pStyle w:val="ListParagraph"/>
        <w:numPr>
          <w:ilvl w:val="2"/>
          <w:numId w:val="4"/>
        </w:numPr>
        <w:spacing w:after="240"/>
        <w:contextualSpacing w:val="0"/>
        <w:jc w:val="both"/>
        <w:rPr>
          <w:rFonts w:asciiTheme="minorHAnsi" w:hAnsiTheme="minorHAnsi"/>
          <w:kern w:val="20"/>
          <w:sz w:val="22"/>
        </w:rPr>
      </w:pPr>
      <w:r>
        <w:rPr>
          <w:rFonts w:asciiTheme="minorHAnsi" w:hAnsiTheme="minorHAnsi"/>
          <w:kern w:val="20"/>
          <w:sz w:val="22"/>
        </w:rPr>
        <w:t>The Data is exclusively to be used by the Graduate Students for the performance of the Project and not for any other Queen’s personnel or for any other purposes.</w:t>
      </w:r>
    </w:p>
    <w:p w14:paraId="0B89849A" w14:textId="77777777" w:rsidR="00D50739" w:rsidRDefault="00F57427" w:rsidP="007643B3">
      <w:pPr>
        <w:pStyle w:val="ListParagraph"/>
        <w:numPr>
          <w:ilvl w:val="2"/>
          <w:numId w:val="4"/>
        </w:numPr>
        <w:spacing w:after="240"/>
        <w:contextualSpacing w:val="0"/>
        <w:jc w:val="both"/>
        <w:rPr>
          <w:rFonts w:asciiTheme="minorHAnsi" w:hAnsiTheme="minorHAnsi"/>
          <w:kern w:val="20"/>
          <w:sz w:val="22"/>
        </w:rPr>
      </w:pPr>
      <w:r>
        <w:rPr>
          <w:rFonts w:asciiTheme="minorHAnsi" w:hAnsiTheme="minorHAnsi"/>
          <w:kern w:val="20"/>
          <w:sz w:val="22"/>
        </w:rPr>
        <w:t>The Data must be treated as the Confidential Information of the Partner Organization in accordance with Article 6 of this Agreement and the terms of the NDA attached at Appendix 2.</w:t>
      </w:r>
    </w:p>
    <w:p w14:paraId="35B0AC96" w14:textId="77777777" w:rsidR="00D50739" w:rsidRPr="00AE2F2D" w:rsidRDefault="00F57427" w:rsidP="007643B3">
      <w:pPr>
        <w:pStyle w:val="ListParagraph"/>
        <w:numPr>
          <w:ilvl w:val="2"/>
          <w:numId w:val="4"/>
        </w:numPr>
        <w:spacing w:after="240"/>
        <w:contextualSpacing w:val="0"/>
        <w:jc w:val="both"/>
        <w:rPr>
          <w:rFonts w:asciiTheme="minorHAnsi" w:hAnsiTheme="minorHAnsi" w:cstheme="minorHAnsi"/>
          <w:kern w:val="20"/>
          <w:sz w:val="22"/>
          <w:szCs w:val="22"/>
        </w:rPr>
      </w:pPr>
      <w:r>
        <w:rPr>
          <w:rFonts w:asciiTheme="minorHAnsi" w:hAnsiTheme="minorHAnsi" w:cstheme="minorHAnsi"/>
          <w:sz w:val="22"/>
          <w:szCs w:val="22"/>
        </w:rPr>
        <w:t xml:space="preserve">Queen’s and the Graduate Students shall </w:t>
      </w:r>
      <w:r w:rsidRPr="00AE2F2D">
        <w:rPr>
          <w:rFonts w:asciiTheme="minorHAnsi" w:hAnsiTheme="minorHAnsi" w:cstheme="minorHAnsi"/>
          <w:sz w:val="22"/>
          <w:szCs w:val="22"/>
        </w:rPr>
        <w:t xml:space="preserve">use appropriate safeguards (including without limitation with respect to encrypting identifying numbers, linking files, storing and retrieving files from secured locations) to prevent any unauthorized use or disclosure of the Data and shall promptly report to </w:t>
      </w:r>
      <w:r>
        <w:rPr>
          <w:rFonts w:asciiTheme="minorHAnsi" w:hAnsiTheme="minorHAnsi" w:cstheme="minorHAnsi"/>
          <w:sz w:val="22"/>
          <w:szCs w:val="22"/>
        </w:rPr>
        <w:t>the Partner Organization</w:t>
      </w:r>
      <w:r w:rsidRPr="00AE2F2D">
        <w:rPr>
          <w:rFonts w:asciiTheme="minorHAnsi" w:hAnsiTheme="minorHAnsi" w:cstheme="minorHAnsi"/>
          <w:sz w:val="22"/>
          <w:szCs w:val="22"/>
        </w:rPr>
        <w:t xml:space="preserve"> any unauthorized use or disclosure of which </w:t>
      </w:r>
      <w:r>
        <w:rPr>
          <w:rFonts w:asciiTheme="minorHAnsi" w:hAnsiTheme="minorHAnsi" w:cstheme="minorHAnsi"/>
          <w:sz w:val="22"/>
          <w:szCs w:val="22"/>
        </w:rPr>
        <w:t>Queen’s</w:t>
      </w:r>
      <w:r w:rsidRPr="00AE2F2D">
        <w:rPr>
          <w:rFonts w:asciiTheme="minorHAnsi" w:hAnsiTheme="minorHAnsi" w:cstheme="minorHAnsi"/>
          <w:sz w:val="22"/>
          <w:szCs w:val="22"/>
        </w:rPr>
        <w:t xml:space="preserve"> </w:t>
      </w:r>
      <w:r>
        <w:rPr>
          <w:rFonts w:asciiTheme="minorHAnsi" w:hAnsiTheme="minorHAnsi" w:cstheme="minorHAnsi"/>
          <w:sz w:val="22"/>
          <w:szCs w:val="22"/>
        </w:rPr>
        <w:t xml:space="preserve">or the Graduate Students </w:t>
      </w:r>
      <w:r w:rsidRPr="00AE2F2D">
        <w:rPr>
          <w:rFonts w:asciiTheme="minorHAnsi" w:hAnsiTheme="minorHAnsi" w:cstheme="minorHAnsi"/>
          <w:sz w:val="22"/>
          <w:szCs w:val="22"/>
        </w:rPr>
        <w:t>become aware.</w:t>
      </w:r>
    </w:p>
    <w:p w14:paraId="55D9C983" w14:textId="77777777" w:rsidR="00D50739" w:rsidRPr="007643B3" w:rsidRDefault="00F57427" w:rsidP="007643B3">
      <w:pPr>
        <w:pStyle w:val="ListParagraph"/>
        <w:numPr>
          <w:ilvl w:val="1"/>
          <w:numId w:val="4"/>
        </w:numPr>
        <w:spacing w:after="240"/>
        <w:contextualSpacing w:val="0"/>
        <w:jc w:val="both"/>
        <w:rPr>
          <w:rFonts w:asciiTheme="minorHAnsi" w:hAnsiTheme="minorHAnsi" w:cstheme="minorHAnsi"/>
          <w:kern w:val="20"/>
          <w:sz w:val="22"/>
          <w:szCs w:val="22"/>
        </w:rPr>
      </w:pPr>
      <w:r w:rsidRPr="0036628F">
        <w:rPr>
          <w:rFonts w:asciiTheme="minorHAnsi" w:hAnsiTheme="minorHAnsi" w:cstheme="minorHAnsi"/>
          <w:sz w:val="22"/>
          <w:szCs w:val="22"/>
        </w:rPr>
        <w:t xml:space="preserve">The </w:t>
      </w:r>
      <w:r>
        <w:rPr>
          <w:rFonts w:asciiTheme="minorHAnsi" w:hAnsiTheme="minorHAnsi" w:cstheme="minorHAnsi"/>
          <w:sz w:val="22"/>
          <w:szCs w:val="22"/>
        </w:rPr>
        <w:t>p</w:t>
      </w:r>
      <w:r w:rsidRPr="0036628F">
        <w:rPr>
          <w:rFonts w:asciiTheme="minorHAnsi" w:hAnsiTheme="minorHAnsi" w:cstheme="minorHAnsi"/>
          <w:sz w:val="22"/>
          <w:szCs w:val="22"/>
        </w:rPr>
        <w:t>arties ack</w:t>
      </w:r>
      <w:r>
        <w:rPr>
          <w:rFonts w:asciiTheme="minorHAnsi" w:hAnsiTheme="minorHAnsi" w:cstheme="minorHAnsi"/>
          <w:sz w:val="22"/>
          <w:szCs w:val="22"/>
        </w:rPr>
        <w:t xml:space="preserve">nowledge that all Data provided by the Partner Organization under this agreement </w:t>
      </w:r>
      <w:r w:rsidRPr="0036628F">
        <w:rPr>
          <w:rFonts w:asciiTheme="minorHAnsi" w:hAnsiTheme="minorHAnsi" w:cstheme="minorHAnsi"/>
          <w:sz w:val="22"/>
          <w:szCs w:val="22"/>
        </w:rPr>
        <w:t xml:space="preserve">will be de-identified and will not contain </w:t>
      </w:r>
      <w:r w:rsidRPr="0036628F">
        <w:rPr>
          <w:rFonts w:asciiTheme="minorHAnsi" w:hAnsiTheme="minorHAnsi" w:cstheme="minorHAnsi"/>
          <w:sz w:val="22"/>
          <w:szCs w:val="22"/>
          <w:lang w:val="en-GB"/>
        </w:rPr>
        <w:t xml:space="preserve">any direct identifiers or other individually identifiable information about any individual such that it is not reasonably foreseeable in the circumstances that the information could be utilized, either alone or with other readily information, to identify the individual. In the event that </w:t>
      </w:r>
      <w:r>
        <w:rPr>
          <w:rFonts w:asciiTheme="minorHAnsi" w:hAnsiTheme="minorHAnsi" w:cstheme="minorHAnsi"/>
          <w:sz w:val="22"/>
          <w:szCs w:val="22"/>
          <w:lang w:val="en-GB"/>
        </w:rPr>
        <w:t>the Partner Organization</w:t>
      </w:r>
      <w:r w:rsidRPr="0036628F">
        <w:rPr>
          <w:rFonts w:asciiTheme="minorHAnsi" w:hAnsiTheme="minorHAnsi" w:cstheme="minorHAnsi"/>
          <w:sz w:val="22"/>
          <w:szCs w:val="22"/>
          <w:lang w:val="en-GB"/>
        </w:rPr>
        <w:t xml:space="preserve"> erroneously discloses to </w:t>
      </w:r>
      <w:r>
        <w:rPr>
          <w:rFonts w:asciiTheme="minorHAnsi" w:hAnsiTheme="minorHAnsi" w:cstheme="minorHAnsi"/>
          <w:sz w:val="22"/>
          <w:szCs w:val="22"/>
          <w:lang w:val="en-GB"/>
        </w:rPr>
        <w:t>Queen’s or the Graduate Students</w:t>
      </w:r>
      <w:r w:rsidRPr="0036628F">
        <w:rPr>
          <w:rFonts w:asciiTheme="minorHAnsi" w:hAnsiTheme="minorHAnsi" w:cstheme="minorHAnsi"/>
          <w:sz w:val="22"/>
          <w:szCs w:val="22"/>
        </w:rPr>
        <w:t xml:space="preserve"> Data that includes</w:t>
      </w:r>
      <w:r w:rsidRPr="0036628F">
        <w:rPr>
          <w:rFonts w:asciiTheme="minorHAnsi" w:hAnsiTheme="minorHAnsi" w:cstheme="minorHAnsi"/>
          <w:sz w:val="22"/>
          <w:szCs w:val="22"/>
          <w:lang w:val="en-GB"/>
        </w:rPr>
        <w:t xml:space="preserve"> personal information, </w:t>
      </w:r>
      <w:r>
        <w:rPr>
          <w:rFonts w:asciiTheme="minorHAnsi" w:hAnsiTheme="minorHAnsi" w:cstheme="minorHAnsi"/>
          <w:sz w:val="22"/>
          <w:szCs w:val="22"/>
          <w:lang w:val="en-GB"/>
        </w:rPr>
        <w:t>Queen’s or the Graduate Students</w:t>
      </w:r>
      <w:r w:rsidRPr="0036628F">
        <w:rPr>
          <w:rFonts w:asciiTheme="minorHAnsi" w:hAnsiTheme="minorHAnsi" w:cstheme="minorHAnsi"/>
          <w:sz w:val="22"/>
          <w:szCs w:val="22"/>
          <w:lang w:val="en-GB"/>
        </w:rPr>
        <w:t xml:space="preserve"> will destroy such information and inform the </w:t>
      </w:r>
      <w:r>
        <w:rPr>
          <w:rFonts w:asciiTheme="minorHAnsi" w:hAnsiTheme="minorHAnsi" w:cstheme="minorHAnsi"/>
          <w:sz w:val="22"/>
          <w:szCs w:val="22"/>
        </w:rPr>
        <w:t>Partner Organization</w:t>
      </w:r>
      <w:r w:rsidRPr="0036628F">
        <w:rPr>
          <w:rFonts w:asciiTheme="minorHAnsi" w:hAnsiTheme="minorHAnsi" w:cstheme="minorHAnsi"/>
          <w:sz w:val="22"/>
          <w:szCs w:val="22"/>
          <w:lang w:val="en-GB"/>
        </w:rPr>
        <w:t xml:space="preserve"> of the error without any further liability or obligation.</w:t>
      </w:r>
    </w:p>
    <w:p w14:paraId="1F148A52" w14:textId="77777777" w:rsidR="00D50739" w:rsidRPr="008D3D75" w:rsidRDefault="00F57427" w:rsidP="007643B3">
      <w:pPr>
        <w:spacing w:after="240"/>
        <w:jc w:val="both"/>
        <w:rPr>
          <w:rFonts w:asciiTheme="minorHAnsi" w:hAnsiTheme="minorHAnsi"/>
          <w:b/>
          <w:kern w:val="20"/>
          <w:sz w:val="22"/>
          <w:szCs w:val="22"/>
        </w:rPr>
      </w:pPr>
      <w:r w:rsidRPr="008D3D75">
        <w:rPr>
          <w:rFonts w:asciiTheme="minorHAnsi" w:hAnsiTheme="minorHAnsi"/>
          <w:b/>
          <w:kern w:val="20"/>
          <w:sz w:val="22"/>
          <w:szCs w:val="22"/>
        </w:rPr>
        <w:t xml:space="preserve">Article </w:t>
      </w:r>
      <w:r>
        <w:rPr>
          <w:rFonts w:asciiTheme="minorHAnsi" w:hAnsiTheme="minorHAnsi"/>
          <w:b/>
          <w:kern w:val="20"/>
          <w:sz w:val="22"/>
          <w:szCs w:val="22"/>
        </w:rPr>
        <w:t>8</w:t>
      </w:r>
      <w:r w:rsidRPr="008D3D75">
        <w:rPr>
          <w:rFonts w:asciiTheme="minorHAnsi" w:hAnsiTheme="minorHAnsi"/>
          <w:b/>
          <w:kern w:val="20"/>
          <w:sz w:val="22"/>
          <w:szCs w:val="22"/>
        </w:rPr>
        <w:t xml:space="preserve"> – Intellectual Property</w:t>
      </w:r>
    </w:p>
    <w:p w14:paraId="720B3C8F" w14:textId="77777777" w:rsidR="00D50739" w:rsidRDefault="00F57427" w:rsidP="007643B3">
      <w:pPr>
        <w:pStyle w:val="ListParagraph"/>
        <w:numPr>
          <w:ilvl w:val="0"/>
          <w:numId w:val="4"/>
        </w:numPr>
        <w:spacing w:after="240"/>
        <w:contextualSpacing w:val="0"/>
        <w:jc w:val="both"/>
        <w:rPr>
          <w:rFonts w:asciiTheme="minorHAnsi" w:hAnsiTheme="minorHAnsi"/>
          <w:kern w:val="20"/>
          <w:sz w:val="22"/>
        </w:rPr>
      </w:pPr>
      <w:r w:rsidRPr="000E1009">
        <w:rPr>
          <w:rFonts w:asciiTheme="minorHAnsi" w:hAnsiTheme="minorHAnsi"/>
          <w:kern w:val="20"/>
          <w:sz w:val="22"/>
        </w:rPr>
        <w:t xml:space="preserve">For the purpose of this agreement: </w:t>
      </w:r>
    </w:p>
    <w:p w14:paraId="341F32CF" w14:textId="77777777" w:rsidR="00D50739" w:rsidRDefault="00F57427" w:rsidP="007643B3">
      <w:pPr>
        <w:pStyle w:val="ListParagraph"/>
        <w:numPr>
          <w:ilvl w:val="2"/>
          <w:numId w:val="4"/>
        </w:numPr>
        <w:spacing w:after="240"/>
        <w:contextualSpacing w:val="0"/>
        <w:jc w:val="both"/>
        <w:rPr>
          <w:rFonts w:asciiTheme="minorHAnsi" w:hAnsiTheme="minorHAnsi"/>
          <w:kern w:val="20"/>
          <w:sz w:val="22"/>
        </w:rPr>
      </w:pPr>
      <w:r w:rsidRPr="000E1009">
        <w:rPr>
          <w:rFonts w:asciiTheme="minorHAnsi" w:hAnsiTheme="minorHAnsi"/>
          <w:kern w:val="20"/>
          <w:sz w:val="22"/>
        </w:rPr>
        <w:t>"Intellectual Property" or "IP" means any subject-matter created by a person and capable of protection by Intellectual Property Rights such as, but not restricted to, wor</w:t>
      </w:r>
      <w:r>
        <w:rPr>
          <w:rFonts w:asciiTheme="minorHAnsi" w:hAnsiTheme="minorHAnsi"/>
          <w:kern w:val="20"/>
          <w:sz w:val="22"/>
        </w:rPr>
        <w:t xml:space="preserve">ks (including computer programs, source code </w:t>
      </w:r>
      <w:r w:rsidRPr="000E1009">
        <w:rPr>
          <w:rFonts w:asciiTheme="minorHAnsi" w:hAnsiTheme="minorHAnsi"/>
          <w:kern w:val="20"/>
          <w:sz w:val="22"/>
        </w:rPr>
        <w:t xml:space="preserve">and documentation), patentable and patented inventions, </w:t>
      </w:r>
      <w:r>
        <w:rPr>
          <w:rFonts w:asciiTheme="minorHAnsi" w:hAnsiTheme="minorHAnsi"/>
          <w:kern w:val="20"/>
          <w:sz w:val="22"/>
        </w:rPr>
        <w:t xml:space="preserve">know-how, </w:t>
      </w:r>
      <w:r w:rsidRPr="000E1009">
        <w:rPr>
          <w:rFonts w:asciiTheme="minorHAnsi" w:hAnsiTheme="minorHAnsi"/>
          <w:kern w:val="20"/>
          <w:sz w:val="22"/>
        </w:rPr>
        <w:t>trademarks (whether or not registered), registrable and registered industrial designs, trade secrets and confidential information.</w:t>
      </w:r>
    </w:p>
    <w:p w14:paraId="2BED0897" w14:textId="77777777" w:rsidR="00D50739" w:rsidRPr="00114E70" w:rsidRDefault="00F57427" w:rsidP="007643B3">
      <w:pPr>
        <w:pStyle w:val="ListParagraph"/>
        <w:numPr>
          <w:ilvl w:val="2"/>
          <w:numId w:val="4"/>
        </w:numPr>
        <w:spacing w:after="240"/>
        <w:contextualSpacing w:val="0"/>
        <w:jc w:val="both"/>
        <w:rPr>
          <w:rFonts w:asciiTheme="minorHAnsi" w:hAnsiTheme="minorHAnsi"/>
          <w:kern w:val="20"/>
          <w:sz w:val="22"/>
        </w:rPr>
      </w:pPr>
      <w:r w:rsidRPr="000E1009">
        <w:rPr>
          <w:rFonts w:asciiTheme="minorHAnsi" w:hAnsiTheme="minorHAnsi"/>
          <w:kern w:val="20"/>
          <w:sz w:val="22"/>
        </w:rPr>
        <w:t>"Background Intellectual Property"</w:t>
      </w:r>
      <w:r>
        <w:rPr>
          <w:rFonts w:asciiTheme="minorHAnsi" w:hAnsiTheme="minorHAnsi"/>
          <w:kern w:val="20"/>
          <w:sz w:val="22"/>
        </w:rPr>
        <w:t xml:space="preserve"> or “BIP”</w:t>
      </w:r>
      <w:r w:rsidRPr="000E1009">
        <w:rPr>
          <w:rFonts w:asciiTheme="minorHAnsi" w:hAnsiTheme="minorHAnsi"/>
          <w:kern w:val="20"/>
          <w:sz w:val="22"/>
        </w:rPr>
        <w:t xml:space="preserve"> </w:t>
      </w:r>
      <w:r>
        <w:rPr>
          <w:rFonts w:asciiTheme="minorHAnsi" w:hAnsiTheme="minorHAnsi"/>
          <w:kern w:val="20"/>
          <w:sz w:val="22"/>
        </w:rPr>
        <w:t xml:space="preserve">means Intellectual Property of a party that is a) proprietary to that party and was conceived, created, or developed prior to, or independent of, the Project, and b) disclosed to the other party for the purposes of the Project. At all times each party shall retain exclusive ownership of its own Background IP.   </w:t>
      </w:r>
    </w:p>
    <w:p w14:paraId="3F6F5715" w14:textId="77777777" w:rsidR="00D50739" w:rsidRDefault="00F57427" w:rsidP="007643B3">
      <w:pPr>
        <w:pStyle w:val="ListParagraph"/>
        <w:numPr>
          <w:ilvl w:val="2"/>
          <w:numId w:val="4"/>
        </w:numPr>
        <w:spacing w:after="240"/>
        <w:contextualSpacing w:val="0"/>
        <w:jc w:val="both"/>
        <w:rPr>
          <w:rFonts w:asciiTheme="minorHAnsi" w:hAnsiTheme="minorHAnsi"/>
          <w:kern w:val="20"/>
          <w:sz w:val="22"/>
        </w:rPr>
      </w:pPr>
      <w:r w:rsidRPr="000E1009">
        <w:rPr>
          <w:rFonts w:asciiTheme="minorHAnsi" w:hAnsiTheme="minorHAnsi"/>
          <w:kern w:val="20"/>
          <w:sz w:val="22"/>
        </w:rPr>
        <w:t xml:space="preserve">"Intellectual Property Rights" or "IP Rights" means any right relating to Intellectual Property, such as, but not restricted to, copyrights, rights to obtain patents and rights under patents, rights to protect or register trademarks and rights under protected or registered trademarks, </w:t>
      </w:r>
      <w:r w:rsidRPr="000E1009">
        <w:rPr>
          <w:rFonts w:asciiTheme="minorHAnsi" w:hAnsiTheme="minorHAnsi"/>
          <w:kern w:val="20"/>
          <w:sz w:val="22"/>
        </w:rPr>
        <w:lastRenderedPageBreak/>
        <w:t>rights to register industrial designs and rights under registered industrial designs, rights to protect trade secrets and confidential information and other similar rights in any country.</w:t>
      </w:r>
    </w:p>
    <w:p w14:paraId="2D6C8C62" w14:textId="77777777" w:rsidR="00D50739" w:rsidRDefault="00F57427" w:rsidP="007643B3">
      <w:pPr>
        <w:pStyle w:val="ListParagraph"/>
        <w:numPr>
          <w:ilvl w:val="2"/>
          <w:numId w:val="4"/>
        </w:numPr>
        <w:spacing w:after="240"/>
        <w:contextualSpacing w:val="0"/>
        <w:jc w:val="both"/>
        <w:rPr>
          <w:rFonts w:asciiTheme="minorHAnsi" w:hAnsiTheme="minorHAnsi"/>
          <w:kern w:val="20"/>
          <w:sz w:val="22"/>
        </w:rPr>
      </w:pPr>
      <w:r w:rsidRPr="000E1009">
        <w:rPr>
          <w:rFonts w:asciiTheme="minorHAnsi" w:hAnsiTheme="minorHAnsi"/>
          <w:kern w:val="20"/>
          <w:sz w:val="22"/>
        </w:rPr>
        <w:t>"</w:t>
      </w:r>
      <w:r>
        <w:rPr>
          <w:rFonts w:asciiTheme="minorHAnsi" w:hAnsiTheme="minorHAnsi"/>
          <w:kern w:val="20"/>
          <w:sz w:val="22"/>
        </w:rPr>
        <w:t xml:space="preserve">Project </w:t>
      </w:r>
      <w:r w:rsidRPr="000E1009">
        <w:rPr>
          <w:rFonts w:asciiTheme="minorHAnsi" w:hAnsiTheme="minorHAnsi"/>
          <w:kern w:val="20"/>
          <w:sz w:val="22"/>
        </w:rPr>
        <w:t xml:space="preserve">Results" shall mean all Intellectual Property first identified or reduced to practice or writing by Queen's (which for the purposes of this agreement includes the </w:t>
      </w:r>
      <w:r>
        <w:rPr>
          <w:rFonts w:asciiTheme="minorHAnsi" w:hAnsiTheme="minorHAnsi"/>
          <w:kern w:val="20"/>
          <w:sz w:val="22"/>
        </w:rPr>
        <w:t>Graduate Students</w:t>
      </w:r>
      <w:r w:rsidRPr="000E1009">
        <w:rPr>
          <w:rFonts w:asciiTheme="minorHAnsi" w:hAnsiTheme="minorHAnsi"/>
          <w:kern w:val="20"/>
          <w:sz w:val="22"/>
        </w:rPr>
        <w:t xml:space="preserve"> and/or Academic Supervisor) and</w:t>
      </w:r>
      <w:r>
        <w:rPr>
          <w:rFonts w:asciiTheme="minorHAnsi" w:hAnsiTheme="minorHAnsi"/>
          <w:kern w:val="20"/>
          <w:sz w:val="22"/>
        </w:rPr>
        <w:t>/</w:t>
      </w:r>
      <w:r w:rsidRPr="000E1009">
        <w:rPr>
          <w:rFonts w:asciiTheme="minorHAnsi" w:hAnsiTheme="minorHAnsi"/>
          <w:kern w:val="20"/>
          <w:sz w:val="22"/>
        </w:rPr>
        <w:t xml:space="preserve">or </w:t>
      </w:r>
      <w:r>
        <w:rPr>
          <w:rFonts w:asciiTheme="minorHAnsi" w:hAnsiTheme="minorHAnsi"/>
          <w:kern w:val="20"/>
          <w:sz w:val="22"/>
        </w:rPr>
        <w:t>Partner</w:t>
      </w:r>
      <w:r w:rsidRPr="000E1009">
        <w:rPr>
          <w:rFonts w:asciiTheme="minorHAnsi" w:hAnsiTheme="minorHAnsi"/>
          <w:kern w:val="20"/>
          <w:sz w:val="22"/>
        </w:rPr>
        <w:t xml:space="preserve"> Organization </w:t>
      </w:r>
      <w:r>
        <w:rPr>
          <w:rFonts w:asciiTheme="minorHAnsi" w:hAnsiTheme="minorHAnsi"/>
          <w:kern w:val="20"/>
          <w:sz w:val="22"/>
        </w:rPr>
        <w:t>during the performance</w:t>
      </w:r>
      <w:r w:rsidRPr="000E1009">
        <w:rPr>
          <w:rFonts w:asciiTheme="minorHAnsi" w:hAnsiTheme="minorHAnsi"/>
          <w:kern w:val="20"/>
          <w:sz w:val="22"/>
        </w:rPr>
        <w:t xml:space="preserve"> of the Project. </w:t>
      </w:r>
    </w:p>
    <w:p w14:paraId="38525794" w14:textId="77777777" w:rsidR="00D50739" w:rsidRPr="002C19D0" w:rsidRDefault="00F57427" w:rsidP="007643B3">
      <w:pPr>
        <w:pStyle w:val="ListParagraph"/>
        <w:numPr>
          <w:ilvl w:val="1"/>
          <w:numId w:val="4"/>
        </w:numPr>
        <w:spacing w:after="240"/>
        <w:contextualSpacing w:val="0"/>
        <w:jc w:val="both"/>
        <w:rPr>
          <w:rFonts w:asciiTheme="minorHAnsi" w:hAnsiTheme="minorHAnsi"/>
          <w:kern w:val="20"/>
          <w:sz w:val="22"/>
        </w:rPr>
      </w:pPr>
      <w:r w:rsidRPr="0003252A">
        <w:rPr>
          <w:rFonts w:asciiTheme="minorHAnsi" w:hAnsiTheme="minorHAnsi"/>
          <w:kern w:val="20"/>
          <w:sz w:val="22"/>
        </w:rPr>
        <w:t xml:space="preserve">All </w:t>
      </w:r>
      <w:r w:rsidRPr="007E22CA">
        <w:rPr>
          <w:rFonts w:asciiTheme="minorHAnsi" w:hAnsiTheme="minorHAnsi"/>
          <w:kern w:val="20"/>
          <w:sz w:val="22"/>
        </w:rPr>
        <w:t xml:space="preserve">Project Results </w:t>
      </w:r>
      <w:r w:rsidRPr="00AA68E1">
        <w:rPr>
          <w:rFonts w:asciiTheme="minorHAnsi" w:hAnsiTheme="minorHAnsi"/>
          <w:kern w:val="20"/>
          <w:sz w:val="22"/>
        </w:rPr>
        <w:t xml:space="preserve">shall be owned by </w:t>
      </w:r>
      <w:r>
        <w:rPr>
          <w:rFonts w:asciiTheme="minorHAnsi" w:hAnsiTheme="minorHAnsi"/>
          <w:kern w:val="20"/>
          <w:sz w:val="22"/>
        </w:rPr>
        <w:t>Partner Organization</w:t>
      </w:r>
      <w:r w:rsidRPr="00AA68E1">
        <w:rPr>
          <w:rFonts w:asciiTheme="minorHAnsi" w:hAnsiTheme="minorHAnsi"/>
          <w:kern w:val="20"/>
          <w:sz w:val="22"/>
        </w:rPr>
        <w:t xml:space="preserve">. </w:t>
      </w:r>
      <w:r w:rsidRPr="002C19D0">
        <w:rPr>
          <w:rFonts w:ascii="Calibri" w:hAnsi="Calibri"/>
          <w:sz w:val="22"/>
          <w:szCs w:val="22"/>
        </w:rPr>
        <w:t>Notwithstanding the foregoing,</w:t>
      </w:r>
      <w:r>
        <w:rPr>
          <w:rFonts w:ascii="Calibri" w:hAnsi="Calibri"/>
          <w:sz w:val="22"/>
          <w:szCs w:val="22"/>
        </w:rPr>
        <w:t xml:space="preserve"> and subject to Section 8.6,</w:t>
      </w:r>
      <w:r w:rsidRPr="002C19D0">
        <w:rPr>
          <w:rFonts w:ascii="Calibri" w:hAnsi="Calibri"/>
          <w:sz w:val="22"/>
          <w:szCs w:val="22"/>
        </w:rPr>
        <w:t xml:space="preserve"> Partner Organization acknowledges and agrees that nothing in this agreement acts as a transfer, assignment or any other type of conveyance of the title, rights or interest in:</w:t>
      </w:r>
    </w:p>
    <w:p w14:paraId="49F6A9A6" w14:textId="77777777" w:rsidR="00D50739" w:rsidRPr="006C577D" w:rsidRDefault="00F57427" w:rsidP="007643B3">
      <w:pPr>
        <w:numPr>
          <w:ilvl w:val="2"/>
          <w:numId w:val="4"/>
        </w:numPr>
        <w:tabs>
          <w:tab w:val="left" w:pos="450"/>
        </w:tabs>
        <w:spacing w:after="240"/>
        <w:ind w:right="540"/>
        <w:jc w:val="both"/>
        <w:rPr>
          <w:rFonts w:ascii="Calibri" w:hAnsi="Calibri"/>
          <w:sz w:val="22"/>
          <w:szCs w:val="22"/>
        </w:rPr>
      </w:pPr>
      <w:r w:rsidRPr="006C577D">
        <w:rPr>
          <w:rFonts w:ascii="Calibri" w:hAnsi="Calibri"/>
          <w:sz w:val="22"/>
          <w:szCs w:val="22"/>
        </w:rPr>
        <w:t>the copyright and moral rights associated with a Participant’s thesis</w:t>
      </w:r>
      <w:r>
        <w:rPr>
          <w:rFonts w:ascii="Calibri" w:hAnsi="Calibri"/>
          <w:sz w:val="22"/>
          <w:szCs w:val="22"/>
        </w:rPr>
        <w:t xml:space="preserve">, </w:t>
      </w:r>
      <w:r w:rsidRPr="006C577D">
        <w:rPr>
          <w:rFonts w:ascii="Calibri" w:hAnsi="Calibri"/>
          <w:sz w:val="22"/>
          <w:szCs w:val="22"/>
        </w:rPr>
        <w:t>academic report</w:t>
      </w:r>
      <w:r>
        <w:rPr>
          <w:rFonts w:ascii="Calibri" w:hAnsi="Calibri"/>
          <w:sz w:val="22"/>
          <w:szCs w:val="22"/>
        </w:rPr>
        <w:t xml:space="preserve"> or publication completed in accordance with </w:t>
      </w:r>
      <w:r w:rsidR="004277C2">
        <w:rPr>
          <w:rFonts w:ascii="Calibri" w:hAnsi="Calibri"/>
          <w:sz w:val="22"/>
          <w:szCs w:val="22"/>
        </w:rPr>
        <w:t>the publication provisions in Appendix 2</w:t>
      </w:r>
      <w:r w:rsidRPr="006C577D">
        <w:rPr>
          <w:rFonts w:ascii="Calibri" w:hAnsi="Calibri"/>
          <w:sz w:val="22"/>
          <w:szCs w:val="22"/>
        </w:rPr>
        <w:t>; or</w:t>
      </w:r>
    </w:p>
    <w:p w14:paraId="16D719D4" w14:textId="77777777" w:rsidR="00D50739" w:rsidRPr="006C577D" w:rsidRDefault="00F57427" w:rsidP="007643B3">
      <w:pPr>
        <w:numPr>
          <w:ilvl w:val="2"/>
          <w:numId w:val="4"/>
        </w:numPr>
        <w:tabs>
          <w:tab w:val="left" w:pos="450"/>
        </w:tabs>
        <w:spacing w:after="240"/>
        <w:ind w:right="540"/>
        <w:jc w:val="both"/>
        <w:rPr>
          <w:rFonts w:ascii="Calibri" w:hAnsi="Calibri"/>
          <w:sz w:val="22"/>
          <w:szCs w:val="22"/>
        </w:rPr>
      </w:pPr>
      <w:r w:rsidRPr="006C577D">
        <w:rPr>
          <w:rFonts w:ascii="Calibri" w:hAnsi="Calibri"/>
          <w:sz w:val="22"/>
          <w:szCs w:val="22"/>
        </w:rPr>
        <w:t xml:space="preserve">Queen’s </w:t>
      </w:r>
      <w:r>
        <w:rPr>
          <w:rFonts w:ascii="Calibri" w:hAnsi="Calibri"/>
          <w:sz w:val="22"/>
          <w:szCs w:val="22"/>
        </w:rPr>
        <w:t>BIP</w:t>
      </w:r>
      <w:r w:rsidRPr="006C577D">
        <w:rPr>
          <w:rFonts w:ascii="Calibri" w:hAnsi="Calibri"/>
          <w:sz w:val="22"/>
          <w:szCs w:val="22"/>
        </w:rPr>
        <w:t>.</w:t>
      </w:r>
    </w:p>
    <w:p w14:paraId="5506894B" w14:textId="77777777" w:rsidR="00D50739" w:rsidRPr="006C577D" w:rsidRDefault="00F57427" w:rsidP="007643B3">
      <w:pPr>
        <w:pStyle w:val="ListParagraph"/>
        <w:numPr>
          <w:ilvl w:val="1"/>
          <w:numId w:val="4"/>
        </w:numPr>
        <w:spacing w:after="240"/>
        <w:contextualSpacing w:val="0"/>
        <w:jc w:val="both"/>
        <w:rPr>
          <w:rFonts w:asciiTheme="minorHAnsi" w:hAnsiTheme="minorHAnsi"/>
          <w:kern w:val="20"/>
        </w:rPr>
      </w:pPr>
      <w:r w:rsidRPr="006C577D">
        <w:rPr>
          <w:rFonts w:ascii="Calibri" w:hAnsi="Calibri"/>
          <w:sz w:val="22"/>
          <w:szCs w:val="24"/>
        </w:rPr>
        <w:t>The Partner Organization acknowledges and agrees that Queen’s</w:t>
      </w:r>
      <w:r>
        <w:rPr>
          <w:rFonts w:ascii="Calibri" w:hAnsi="Calibri"/>
          <w:sz w:val="22"/>
          <w:szCs w:val="24"/>
        </w:rPr>
        <w:t xml:space="preserve"> and the Graduate Students retain</w:t>
      </w:r>
      <w:r w:rsidRPr="006C577D">
        <w:rPr>
          <w:rFonts w:ascii="Calibri" w:hAnsi="Calibri"/>
          <w:sz w:val="22"/>
          <w:szCs w:val="24"/>
        </w:rPr>
        <w:t xml:space="preserve"> the right to use the knowledge</w:t>
      </w:r>
      <w:r>
        <w:rPr>
          <w:rFonts w:ascii="Calibri" w:hAnsi="Calibri"/>
          <w:sz w:val="22"/>
          <w:szCs w:val="24"/>
        </w:rPr>
        <w:t xml:space="preserve"> </w:t>
      </w:r>
      <w:r w:rsidRPr="006C577D">
        <w:rPr>
          <w:rFonts w:ascii="Calibri" w:hAnsi="Calibri"/>
          <w:sz w:val="22"/>
          <w:szCs w:val="24"/>
        </w:rPr>
        <w:t>o</w:t>
      </w:r>
      <w:r>
        <w:rPr>
          <w:rFonts w:ascii="Calibri" w:hAnsi="Calibri"/>
          <w:sz w:val="22"/>
          <w:szCs w:val="24"/>
        </w:rPr>
        <w:t>f</w:t>
      </w:r>
      <w:r w:rsidRPr="006C577D">
        <w:rPr>
          <w:rFonts w:ascii="Calibri" w:hAnsi="Calibri"/>
          <w:sz w:val="22"/>
          <w:szCs w:val="24"/>
        </w:rPr>
        <w:t xml:space="preserve"> Project Results</w:t>
      </w:r>
      <w:r>
        <w:rPr>
          <w:rFonts w:ascii="Calibri" w:hAnsi="Calibri"/>
          <w:sz w:val="22"/>
          <w:szCs w:val="24"/>
        </w:rPr>
        <w:t>,</w:t>
      </w:r>
      <w:r w:rsidRPr="003165FF">
        <w:rPr>
          <w:rFonts w:asciiTheme="minorHAnsi" w:hAnsiTheme="minorHAnsi"/>
          <w:kern w:val="20"/>
          <w:sz w:val="22"/>
        </w:rPr>
        <w:t xml:space="preserve"> </w:t>
      </w:r>
      <w:r>
        <w:rPr>
          <w:rFonts w:asciiTheme="minorHAnsi" w:hAnsiTheme="minorHAnsi"/>
          <w:kern w:val="20"/>
          <w:sz w:val="22"/>
        </w:rPr>
        <w:t>including any BIP necessary for the performance of the Project Results,</w:t>
      </w:r>
      <w:r w:rsidRPr="006C577D">
        <w:rPr>
          <w:rFonts w:ascii="Calibri" w:hAnsi="Calibri"/>
          <w:sz w:val="22"/>
          <w:szCs w:val="24"/>
        </w:rPr>
        <w:t xml:space="preserve"> generated during the course of the Project for non-commercial purposes in future research and in teaching (which, for the avoidance of doubt, includes publications).</w:t>
      </w:r>
    </w:p>
    <w:p w14:paraId="76CDF3AF" w14:textId="77777777" w:rsidR="00D50739" w:rsidRPr="00F6112B" w:rsidRDefault="00F57427" w:rsidP="007643B3">
      <w:pPr>
        <w:pStyle w:val="ListParagraph"/>
        <w:numPr>
          <w:ilvl w:val="1"/>
          <w:numId w:val="4"/>
        </w:numPr>
        <w:spacing w:after="240"/>
        <w:contextualSpacing w:val="0"/>
        <w:jc w:val="both"/>
        <w:rPr>
          <w:rFonts w:asciiTheme="minorHAnsi" w:hAnsiTheme="minorHAnsi"/>
          <w:kern w:val="20"/>
          <w:sz w:val="22"/>
        </w:rPr>
      </w:pPr>
      <w:r w:rsidRPr="00F6112B">
        <w:rPr>
          <w:rFonts w:asciiTheme="minorHAnsi" w:hAnsiTheme="minorHAnsi"/>
          <w:kern w:val="20"/>
          <w:sz w:val="22"/>
          <w:szCs w:val="22"/>
        </w:rPr>
        <w:t xml:space="preserve">Any required reports of research results to be provided by Queen’s to </w:t>
      </w:r>
      <w:r>
        <w:rPr>
          <w:rFonts w:asciiTheme="minorHAnsi" w:hAnsiTheme="minorHAnsi"/>
          <w:kern w:val="20"/>
          <w:sz w:val="22"/>
          <w:szCs w:val="22"/>
        </w:rPr>
        <w:t>Partner Organization</w:t>
      </w:r>
      <w:r w:rsidRPr="00F6112B">
        <w:rPr>
          <w:rFonts w:asciiTheme="minorHAnsi" w:hAnsiTheme="minorHAnsi"/>
          <w:kern w:val="20"/>
          <w:sz w:val="22"/>
          <w:szCs w:val="22"/>
        </w:rPr>
        <w:t xml:space="preserve"> will identify, to the extent possible, any Project Results. </w:t>
      </w:r>
    </w:p>
    <w:p w14:paraId="560A80ED" w14:textId="77777777" w:rsidR="00D50739" w:rsidRDefault="00F57427" w:rsidP="007643B3">
      <w:pPr>
        <w:pStyle w:val="ListParagraph"/>
        <w:numPr>
          <w:ilvl w:val="1"/>
          <w:numId w:val="4"/>
        </w:numPr>
        <w:spacing w:after="240"/>
        <w:contextualSpacing w:val="0"/>
        <w:jc w:val="both"/>
        <w:rPr>
          <w:rFonts w:asciiTheme="minorHAnsi" w:hAnsiTheme="minorHAnsi"/>
          <w:kern w:val="20"/>
          <w:sz w:val="22"/>
        </w:rPr>
      </w:pPr>
      <w:r w:rsidRPr="00DE0DFC">
        <w:rPr>
          <w:rFonts w:asciiTheme="minorHAnsi" w:hAnsiTheme="minorHAnsi"/>
          <w:kern w:val="20"/>
          <w:sz w:val="22"/>
        </w:rPr>
        <w:t xml:space="preserve">In order to ensure that IP Rights to </w:t>
      </w:r>
      <w:r>
        <w:rPr>
          <w:rFonts w:asciiTheme="minorHAnsi" w:hAnsiTheme="minorHAnsi"/>
          <w:kern w:val="20"/>
          <w:sz w:val="22"/>
        </w:rPr>
        <w:t>Project Results</w:t>
      </w:r>
      <w:r w:rsidRPr="00DE0DFC">
        <w:rPr>
          <w:rFonts w:asciiTheme="minorHAnsi" w:hAnsiTheme="minorHAnsi"/>
          <w:kern w:val="20"/>
          <w:sz w:val="22"/>
        </w:rPr>
        <w:t xml:space="preserve"> are available to </w:t>
      </w:r>
      <w:r>
        <w:rPr>
          <w:rFonts w:asciiTheme="minorHAnsi" w:hAnsiTheme="minorHAnsi"/>
          <w:kern w:val="20"/>
          <w:sz w:val="22"/>
        </w:rPr>
        <w:t>Partner</w:t>
      </w:r>
      <w:r w:rsidRPr="00DE0DFC">
        <w:rPr>
          <w:rFonts w:asciiTheme="minorHAnsi" w:hAnsiTheme="minorHAnsi"/>
          <w:kern w:val="20"/>
          <w:sz w:val="22"/>
        </w:rPr>
        <w:t xml:space="preserve"> Organization, Queen's shall require the Academic Supervisor and </w:t>
      </w:r>
      <w:r>
        <w:rPr>
          <w:rFonts w:asciiTheme="minorHAnsi" w:hAnsiTheme="minorHAnsi"/>
          <w:kern w:val="20"/>
          <w:sz w:val="22"/>
        </w:rPr>
        <w:t xml:space="preserve">any other Queen’s personnel engaged in the Project </w:t>
      </w:r>
      <w:r w:rsidRPr="00DE0DFC">
        <w:rPr>
          <w:rFonts w:asciiTheme="minorHAnsi" w:hAnsiTheme="minorHAnsi"/>
          <w:kern w:val="20"/>
          <w:sz w:val="22"/>
        </w:rPr>
        <w:t xml:space="preserve">to assign their IP Rights to </w:t>
      </w:r>
      <w:r>
        <w:rPr>
          <w:rFonts w:asciiTheme="minorHAnsi" w:hAnsiTheme="minorHAnsi"/>
          <w:kern w:val="20"/>
          <w:sz w:val="22"/>
        </w:rPr>
        <w:t>IP</w:t>
      </w:r>
      <w:r w:rsidRPr="00DE0DFC">
        <w:rPr>
          <w:rFonts w:asciiTheme="minorHAnsi" w:hAnsiTheme="minorHAnsi"/>
          <w:kern w:val="20"/>
          <w:sz w:val="22"/>
        </w:rPr>
        <w:t xml:space="preserve"> created by them under this agreement to Queen's as required, i</w:t>
      </w:r>
      <w:r>
        <w:rPr>
          <w:rFonts w:asciiTheme="minorHAnsi" w:hAnsiTheme="minorHAnsi"/>
          <w:kern w:val="20"/>
          <w:sz w:val="22"/>
        </w:rPr>
        <w:t>n a manner similar to Appendix 3</w:t>
      </w:r>
      <w:r w:rsidRPr="00DE0DFC">
        <w:rPr>
          <w:rFonts w:asciiTheme="minorHAnsi" w:hAnsiTheme="minorHAnsi"/>
          <w:kern w:val="20"/>
          <w:sz w:val="22"/>
        </w:rPr>
        <w:t>.</w:t>
      </w:r>
    </w:p>
    <w:p w14:paraId="6C00E3C7" w14:textId="77777777" w:rsidR="00D50739" w:rsidRDefault="00F57427" w:rsidP="007643B3">
      <w:pPr>
        <w:pStyle w:val="ListParagraph"/>
        <w:numPr>
          <w:ilvl w:val="1"/>
          <w:numId w:val="4"/>
        </w:numPr>
        <w:spacing w:after="240"/>
        <w:contextualSpacing w:val="0"/>
        <w:rPr>
          <w:rFonts w:asciiTheme="minorHAnsi" w:hAnsiTheme="minorHAnsi"/>
          <w:kern w:val="20"/>
          <w:sz w:val="22"/>
        </w:rPr>
      </w:pPr>
      <w:r w:rsidRPr="00DE0DFC">
        <w:rPr>
          <w:rFonts w:asciiTheme="minorHAnsi" w:hAnsiTheme="minorHAnsi"/>
          <w:kern w:val="20"/>
          <w:sz w:val="22"/>
        </w:rPr>
        <w:t xml:space="preserve">A party contributing to the Project any </w:t>
      </w:r>
      <w:r>
        <w:rPr>
          <w:rFonts w:asciiTheme="minorHAnsi" w:hAnsiTheme="minorHAnsi"/>
          <w:kern w:val="20"/>
          <w:sz w:val="22"/>
        </w:rPr>
        <w:t>BIP</w:t>
      </w:r>
      <w:r w:rsidRPr="00DE0DFC">
        <w:rPr>
          <w:rFonts w:asciiTheme="minorHAnsi" w:hAnsiTheme="minorHAnsi"/>
          <w:kern w:val="20"/>
          <w:sz w:val="22"/>
        </w:rPr>
        <w:t xml:space="preserve"> (or its licensors) shall own the </w:t>
      </w:r>
      <w:r>
        <w:rPr>
          <w:rFonts w:asciiTheme="minorHAnsi" w:hAnsiTheme="minorHAnsi"/>
          <w:kern w:val="20"/>
          <w:sz w:val="22"/>
        </w:rPr>
        <w:t>BIP</w:t>
      </w:r>
      <w:r w:rsidRPr="00DE0DFC">
        <w:rPr>
          <w:rFonts w:asciiTheme="minorHAnsi" w:hAnsiTheme="minorHAnsi"/>
          <w:kern w:val="20"/>
          <w:sz w:val="22"/>
        </w:rPr>
        <w:t xml:space="preserve"> therein. Each party grants the others a </w:t>
      </w:r>
      <w:r>
        <w:rPr>
          <w:rFonts w:asciiTheme="minorHAnsi" w:hAnsiTheme="minorHAnsi"/>
          <w:kern w:val="20"/>
          <w:sz w:val="22"/>
        </w:rPr>
        <w:t xml:space="preserve">perpetual, </w:t>
      </w:r>
      <w:r w:rsidRPr="00DE0DFC">
        <w:rPr>
          <w:rFonts w:asciiTheme="minorHAnsi" w:hAnsiTheme="minorHAnsi"/>
          <w:kern w:val="20"/>
          <w:sz w:val="22"/>
        </w:rPr>
        <w:t xml:space="preserve">royalty-free, non-exclusive licence to use its </w:t>
      </w:r>
      <w:r>
        <w:rPr>
          <w:rFonts w:asciiTheme="minorHAnsi" w:hAnsiTheme="minorHAnsi"/>
          <w:kern w:val="20"/>
          <w:sz w:val="22"/>
        </w:rPr>
        <w:t>BIP</w:t>
      </w:r>
      <w:r w:rsidRPr="00DE0DFC">
        <w:rPr>
          <w:rFonts w:asciiTheme="minorHAnsi" w:hAnsiTheme="minorHAnsi"/>
          <w:kern w:val="20"/>
          <w:sz w:val="22"/>
        </w:rPr>
        <w:t xml:space="preserve"> for the purpose of carrying out the Project. </w:t>
      </w:r>
    </w:p>
    <w:p w14:paraId="792F47C5" w14:textId="77777777" w:rsidR="00D50739" w:rsidRPr="00415050" w:rsidRDefault="00F57427" w:rsidP="007643B3">
      <w:pPr>
        <w:pStyle w:val="ListParagraph"/>
        <w:numPr>
          <w:ilvl w:val="1"/>
          <w:numId w:val="4"/>
        </w:numPr>
        <w:spacing w:after="240"/>
        <w:contextualSpacing w:val="0"/>
        <w:rPr>
          <w:rFonts w:asciiTheme="minorHAnsi" w:hAnsiTheme="minorHAnsi"/>
          <w:kern w:val="20"/>
          <w:sz w:val="22"/>
        </w:rPr>
      </w:pPr>
      <w:r w:rsidRPr="00415050">
        <w:rPr>
          <w:rFonts w:asciiTheme="minorHAnsi" w:hAnsiTheme="minorHAnsi"/>
          <w:kern w:val="20"/>
          <w:sz w:val="22"/>
        </w:rPr>
        <w:t xml:space="preserve">No licence to use any </w:t>
      </w:r>
      <w:r>
        <w:rPr>
          <w:rFonts w:asciiTheme="minorHAnsi" w:hAnsiTheme="minorHAnsi"/>
          <w:kern w:val="20"/>
          <w:sz w:val="22"/>
        </w:rPr>
        <w:t>IP</w:t>
      </w:r>
      <w:r w:rsidRPr="00415050">
        <w:rPr>
          <w:rFonts w:asciiTheme="minorHAnsi" w:hAnsiTheme="minorHAnsi"/>
          <w:kern w:val="20"/>
          <w:sz w:val="22"/>
        </w:rPr>
        <w:t xml:space="preserve"> is granted or implied by this agreement except when such rights are expressly stipulated. Nothing in this agreement acts as a transfer, assignment or any other type of conveyance of the title, rights or interest in the copyright and moral rights associated with: </w:t>
      </w:r>
    </w:p>
    <w:p w14:paraId="25E141C9" w14:textId="77777777" w:rsidR="00D50739" w:rsidRPr="007643B3" w:rsidRDefault="00F57427" w:rsidP="007643B3">
      <w:pPr>
        <w:numPr>
          <w:ilvl w:val="2"/>
          <w:numId w:val="4"/>
        </w:numPr>
        <w:tabs>
          <w:tab w:val="left" w:pos="450"/>
        </w:tabs>
        <w:spacing w:after="240"/>
        <w:ind w:right="540"/>
        <w:jc w:val="both"/>
        <w:rPr>
          <w:rFonts w:ascii="Calibri" w:hAnsi="Calibri"/>
          <w:sz w:val="22"/>
          <w:szCs w:val="22"/>
        </w:rPr>
      </w:pPr>
      <w:r w:rsidRPr="007643B3">
        <w:rPr>
          <w:rFonts w:ascii="Calibri" w:hAnsi="Calibri"/>
          <w:sz w:val="22"/>
          <w:szCs w:val="22"/>
        </w:rPr>
        <w:t>Each Graduate Student’s thesis or academic report;</w:t>
      </w:r>
    </w:p>
    <w:p w14:paraId="4DA5812E" w14:textId="77777777" w:rsidR="00D50739" w:rsidRPr="007643B3" w:rsidRDefault="00F57427" w:rsidP="007643B3">
      <w:pPr>
        <w:numPr>
          <w:ilvl w:val="2"/>
          <w:numId w:val="4"/>
        </w:numPr>
        <w:tabs>
          <w:tab w:val="left" w:pos="450"/>
        </w:tabs>
        <w:spacing w:after="240"/>
        <w:ind w:right="540"/>
        <w:jc w:val="both"/>
        <w:rPr>
          <w:rFonts w:ascii="Calibri" w:hAnsi="Calibri"/>
          <w:sz w:val="22"/>
          <w:szCs w:val="22"/>
        </w:rPr>
      </w:pPr>
      <w:r w:rsidRPr="007643B3">
        <w:rPr>
          <w:rFonts w:ascii="Calibri" w:hAnsi="Calibri"/>
          <w:sz w:val="22"/>
          <w:szCs w:val="22"/>
        </w:rPr>
        <w:t>Any IP or other subject matter covered by one or more separate agreements to which Queen's and the Partner Organization are parties and active during the dates of the Project;</w:t>
      </w:r>
    </w:p>
    <w:p w14:paraId="61598E49" w14:textId="77777777" w:rsidR="00D50739" w:rsidRPr="007643B3" w:rsidRDefault="00F57427" w:rsidP="007643B3">
      <w:pPr>
        <w:numPr>
          <w:ilvl w:val="2"/>
          <w:numId w:val="4"/>
        </w:numPr>
        <w:tabs>
          <w:tab w:val="left" w:pos="450"/>
        </w:tabs>
        <w:spacing w:after="240"/>
        <w:ind w:right="540"/>
        <w:jc w:val="both"/>
        <w:rPr>
          <w:rFonts w:ascii="Calibri" w:hAnsi="Calibri"/>
          <w:sz w:val="22"/>
          <w:szCs w:val="22"/>
        </w:rPr>
      </w:pPr>
      <w:r w:rsidRPr="007643B3">
        <w:rPr>
          <w:rFonts w:ascii="Calibri" w:hAnsi="Calibri"/>
          <w:sz w:val="22"/>
          <w:szCs w:val="22"/>
        </w:rPr>
        <w:t xml:space="preserve">Any </w:t>
      </w:r>
      <w:proofErr w:type="gramStart"/>
      <w:r w:rsidRPr="007643B3">
        <w:rPr>
          <w:rFonts w:ascii="Calibri" w:hAnsi="Calibri"/>
          <w:sz w:val="22"/>
          <w:szCs w:val="22"/>
        </w:rPr>
        <w:t>third party</w:t>
      </w:r>
      <w:proofErr w:type="gramEnd"/>
      <w:r w:rsidRPr="007643B3">
        <w:rPr>
          <w:rFonts w:ascii="Calibri" w:hAnsi="Calibri"/>
          <w:sz w:val="22"/>
          <w:szCs w:val="22"/>
        </w:rPr>
        <w:t xml:space="preserve"> proprietary tools that are used in the performance of the Project; and/or</w:t>
      </w:r>
    </w:p>
    <w:p w14:paraId="43B478C9" w14:textId="77777777" w:rsidR="00D50739" w:rsidRPr="00D148C7" w:rsidRDefault="00F57427" w:rsidP="007643B3">
      <w:pPr>
        <w:numPr>
          <w:ilvl w:val="2"/>
          <w:numId w:val="4"/>
        </w:numPr>
        <w:tabs>
          <w:tab w:val="left" w:pos="450"/>
        </w:tabs>
        <w:spacing w:after="240"/>
        <w:ind w:right="540"/>
        <w:jc w:val="both"/>
        <w:rPr>
          <w:rFonts w:asciiTheme="minorHAnsi" w:hAnsiTheme="minorHAnsi"/>
          <w:kern w:val="20"/>
          <w:sz w:val="22"/>
        </w:rPr>
      </w:pPr>
      <w:r w:rsidRPr="007643B3">
        <w:rPr>
          <w:rFonts w:ascii="Calibri" w:hAnsi="Calibri"/>
          <w:sz w:val="22"/>
          <w:szCs w:val="22"/>
        </w:rPr>
        <w:lastRenderedPageBreak/>
        <w:t xml:space="preserve">The copyright in the materials produced by the Graduate Students or the Academic Supervisor as a result of the Project as more particularly described in the </w:t>
      </w:r>
      <w:r w:rsidR="004277C2">
        <w:rPr>
          <w:rFonts w:ascii="Calibri" w:hAnsi="Calibri"/>
          <w:sz w:val="22"/>
          <w:szCs w:val="22"/>
        </w:rPr>
        <w:t>p</w:t>
      </w:r>
      <w:r w:rsidR="004277C2" w:rsidRPr="007643B3">
        <w:rPr>
          <w:rFonts w:ascii="Calibri" w:hAnsi="Calibri"/>
          <w:sz w:val="22"/>
          <w:szCs w:val="22"/>
        </w:rPr>
        <w:t xml:space="preserve">ublications </w:t>
      </w:r>
      <w:r w:rsidRPr="00D148C7">
        <w:rPr>
          <w:rFonts w:ascii="Calibri" w:hAnsi="Calibri"/>
          <w:sz w:val="22"/>
          <w:szCs w:val="22"/>
        </w:rPr>
        <w:t>section</w:t>
      </w:r>
      <w:r w:rsidRPr="00D148C7">
        <w:rPr>
          <w:rFonts w:asciiTheme="minorHAnsi" w:hAnsiTheme="minorHAnsi"/>
          <w:kern w:val="20"/>
          <w:sz w:val="22"/>
        </w:rPr>
        <w:t xml:space="preserve"> of </w:t>
      </w:r>
      <w:r w:rsidR="004277C2">
        <w:rPr>
          <w:rFonts w:asciiTheme="minorHAnsi" w:hAnsiTheme="minorHAnsi"/>
          <w:kern w:val="20"/>
          <w:sz w:val="22"/>
        </w:rPr>
        <w:t xml:space="preserve">Appendix 2 to </w:t>
      </w:r>
      <w:r w:rsidRPr="00D148C7">
        <w:rPr>
          <w:rFonts w:asciiTheme="minorHAnsi" w:hAnsiTheme="minorHAnsi"/>
          <w:kern w:val="20"/>
          <w:sz w:val="22"/>
        </w:rPr>
        <w:t>this agreement.</w:t>
      </w:r>
    </w:p>
    <w:p w14:paraId="7D8A90EE" w14:textId="77777777" w:rsidR="00D50739" w:rsidRPr="00D148C7" w:rsidRDefault="00F57427" w:rsidP="007643B3">
      <w:pPr>
        <w:pStyle w:val="ListParagraph"/>
        <w:numPr>
          <w:ilvl w:val="1"/>
          <w:numId w:val="4"/>
        </w:numPr>
        <w:spacing w:after="240"/>
        <w:contextualSpacing w:val="0"/>
        <w:jc w:val="both"/>
        <w:rPr>
          <w:rFonts w:asciiTheme="minorHAnsi" w:hAnsiTheme="minorHAnsi"/>
          <w:kern w:val="20"/>
          <w:sz w:val="22"/>
        </w:rPr>
      </w:pPr>
      <w:r w:rsidRPr="00D148C7">
        <w:rPr>
          <w:rFonts w:asciiTheme="minorHAnsi" w:hAnsiTheme="minorHAnsi"/>
          <w:kern w:val="20"/>
          <w:sz w:val="22"/>
          <w:lang w:val="en-US"/>
        </w:rPr>
        <w:t xml:space="preserve">The parties will avoid use of any IP that is personally known to be owned by a third party and not authorized for use in the Project. In the event that any such </w:t>
      </w:r>
      <w:proofErr w:type="gramStart"/>
      <w:r w:rsidRPr="00D148C7">
        <w:rPr>
          <w:rFonts w:asciiTheme="minorHAnsi" w:hAnsiTheme="minorHAnsi"/>
          <w:kern w:val="20"/>
          <w:sz w:val="22"/>
          <w:lang w:val="en-US"/>
        </w:rPr>
        <w:t>third party</w:t>
      </w:r>
      <w:proofErr w:type="gramEnd"/>
      <w:r w:rsidRPr="00D148C7">
        <w:rPr>
          <w:rFonts w:asciiTheme="minorHAnsi" w:hAnsiTheme="minorHAnsi"/>
          <w:kern w:val="20"/>
          <w:sz w:val="22"/>
          <w:lang w:val="en-US"/>
        </w:rPr>
        <w:t xml:space="preserve"> IP is inadvertently or unavoidably used in the Project, upon acquiring knowledge of such use, any participant in the Project shall promptly notify the other participants thereof and refrain from any further use.</w:t>
      </w:r>
    </w:p>
    <w:p w14:paraId="47E6F977" w14:textId="77777777" w:rsidR="00D50739" w:rsidRDefault="00F57427" w:rsidP="007643B3">
      <w:pPr>
        <w:pStyle w:val="ListParagraph"/>
        <w:numPr>
          <w:ilvl w:val="1"/>
          <w:numId w:val="4"/>
        </w:numPr>
        <w:spacing w:after="240"/>
        <w:contextualSpacing w:val="0"/>
        <w:jc w:val="both"/>
        <w:rPr>
          <w:rFonts w:asciiTheme="minorHAnsi" w:hAnsiTheme="minorHAnsi"/>
          <w:kern w:val="20"/>
          <w:sz w:val="22"/>
        </w:rPr>
      </w:pPr>
      <w:r w:rsidRPr="00A32F8C">
        <w:rPr>
          <w:rFonts w:asciiTheme="minorHAnsi" w:hAnsiTheme="minorHAnsi"/>
          <w:i/>
          <w:kern w:val="20"/>
          <w:sz w:val="22"/>
        </w:rPr>
        <w:t xml:space="preserve">No Warranty </w:t>
      </w:r>
      <w:r w:rsidRPr="00DE0DFC">
        <w:rPr>
          <w:rFonts w:asciiTheme="minorHAnsi" w:hAnsiTheme="minorHAnsi"/>
          <w:kern w:val="20"/>
          <w:sz w:val="22"/>
        </w:rPr>
        <w:t xml:space="preserve">- </w:t>
      </w:r>
      <w:r>
        <w:rPr>
          <w:rFonts w:asciiTheme="minorHAnsi" w:hAnsiTheme="minorHAnsi"/>
          <w:kern w:val="20"/>
          <w:sz w:val="22"/>
        </w:rPr>
        <w:t>Partner</w:t>
      </w:r>
      <w:r w:rsidRPr="00DE0DFC">
        <w:rPr>
          <w:rFonts w:asciiTheme="minorHAnsi" w:hAnsiTheme="minorHAnsi"/>
          <w:kern w:val="20"/>
          <w:sz w:val="22"/>
        </w:rPr>
        <w:t xml:space="preserve"> Organization acknowledges that any </w:t>
      </w:r>
      <w:r>
        <w:rPr>
          <w:rFonts w:asciiTheme="minorHAnsi" w:hAnsiTheme="minorHAnsi"/>
          <w:kern w:val="20"/>
          <w:sz w:val="22"/>
        </w:rPr>
        <w:t>Project Results</w:t>
      </w:r>
      <w:r w:rsidRPr="00DE0DFC">
        <w:rPr>
          <w:rFonts w:asciiTheme="minorHAnsi" w:hAnsiTheme="minorHAnsi"/>
          <w:kern w:val="20"/>
          <w:sz w:val="22"/>
        </w:rPr>
        <w:t xml:space="preserve"> or other </w:t>
      </w:r>
      <w:r>
        <w:rPr>
          <w:rFonts w:asciiTheme="minorHAnsi" w:hAnsiTheme="minorHAnsi"/>
          <w:kern w:val="20"/>
          <w:sz w:val="22"/>
        </w:rPr>
        <w:t>IP</w:t>
      </w:r>
      <w:r w:rsidRPr="00DE0DFC">
        <w:rPr>
          <w:rFonts w:asciiTheme="minorHAnsi" w:hAnsiTheme="minorHAnsi"/>
          <w:kern w:val="20"/>
          <w:sz w:val="22"/>
        </w:rPr>
        <w:t xml:space="preserve"> that may be provided to </w:t>
      </w:r>
      <w:r>
        <w:rPr>
          <w:rFonts w:asciiTheme="minorHAnsi" w:hAnsiTheme="minorHAnsi"/>
          <w:kern w:val="20"/>
          <w:sz w:val="22"/>
        </w:rPr>
        <w:t>Partner</w:t>
      </w:r>
      <w:r w:rsidRPr="00DE0DFC">
        <w:rPr>
          <w:rFonts w:asciiTheme="minorHAnsi" w:hAnsiTheme="minorHAnsi"/>
          <w:kern w:val="20"/>
          <w:sz w:val="22"/>
        </w:rPr>
        <w:t xml:space="preserve"> Organization by Queen's</w:t>
      </w:r>
      <w:r>
        <w:rPr>
          <w:rFonts w:asciiTheme="minorHAnsi" w:hAnsiTheme="minorHAnsi"/>
          <w:kern w:val="20"/>
          <w:sz w:val="22"/>
        </w:rPr>
        <w:t xml:space="preserve"> and the Graduate Students</w:t>
      </w:r>
      <w:r w:rsidRPr="00DE0DFC">
        <w:rPr>
          <w:rFonts w:asciiTheme="minorHAnsi" w:hAnsiTheme="minorHAnsi"/>
          <w:kern w:val="20"/>
          <w:sz w:val="22"/>
        </w:rPr>
        <w:t xml:space="preserve"> are provided 'as is'. </w:t>
      </w:r>
      <w:r>
        <w:rPr>
          <w:rFonts w:asciiTheme="minorHAnsi" w:hAnsiTheme="minorHAnsi"/>
          <w:kern w:val="20"/>
          <w:sz w:val="22"/>
        </w:rPr>
        <w:t xml:space="preserve">Neither </w:t>
      </w:r>
      <w:r w:rsidRPr="00DE0DFC">
        <w:rPr>
          <w:rFonts w:asciiTheme="minorHAnsi" w:hAnsiTheme="minorHAnsi"/>
          <w:kern w:val="20"/>
          <w:sz w:val="22"/>
        </w:rPr>
        <w:t xml:space="preserve">Queen's </w:t>
      </w:r>
      <w:r>
        <w:rPr>
          <w:rFonts w:asciiTheme="minorHAnsi" w:hAnsiTheme="minorHAnsi"/>
          <w:kern w:val="20"/>
          <w:sz w:val="22"/>
        </w:rPr>
        <w:t>nor the Graduate Students</w:t>
      </w:r>
      <w:r w:rsidRPr="00DE0DFC">
        <w:rPr>
          <w:rFonts w:asciiTheme="minorHAnsi" w:hAnsiTheme="minorHAnsi"/>
          <w:kern w:val="20"/>
          <w:sz w:val="22"/>
        </w:rPr>
        <w:t xml:space="preserve"> warrant that the </w:t>
      </w:r>
      <w:r>
        <w:rPr>
          <w:rFonts w:asciiTheme="minorHAnsi" w:hAnsiTheme="minorHAnsi"/>
          <w:kern w:val="20"/>
          <w:sz w:val="22"/>
        </w:rPr>
        <w:t>Project Results</w:t>
      </w:r>
      <w:r w:rsidRPr="00DE0DFC">
        <w:rPr>
          <w:rFonts w:asciiTheme="minorHAnsi" w:hAnsiTheme="minorHAnsi"/>
          <w:kern w:val="20"/>
          <w:sz w:val="22"/>
        </w:rPr>
        <w:t xml:space="preserve"> or any part thereof or any aspect of the same will be capable of receiving any statutory protection. Queen's</w:t>
      </w:r>
      <w:r>
        <w:rPr>
          <w:rFonts w:asciiTheme="minorHAnsi" w:hAnsiTheme="minorHAnsi"/>
          <w:kern w:val="20"/>
          <w:sz w:val="22"/>
        </w:rPr>
        <w:t xml:space="preserve"> and the Graduate Students</w:t>
      </w:r>
      <w:r w:rsidRPr="00DE0DFC">
        <w:rPr>
          <w:rFonts w:asciiTheme="minorHAnsi" w:hAnsiTheme="minorHAnsi"/>
          <w:kern w:val="20"/>
          <w:sz w:val="22"/>
        </w:rPr>
        <w:t xml:space="preserve"> make no representations as to the potential for any particular result based on the use of </w:t>
      </w:r>
      <w:r>
        <w:rPr>
          <w:rFonts w:asciiTheme="minorHAnsi" w:hAnsiTheme="minorHAnsi"/>
          <w:kern w:val="20"/>
          <w:sz w:val="22"/>
        </w:rPr>
        <w:t>Project Results</w:t>
      </w:r>
      <w:r w:rsidRPr="00DE0DFC">
        <w:rPr>
          <w:rFonts w:asciiTheme="minorHAnsi" w:hAnsiTheme="minorHAnsi"/>
          <w:kern w:val="20"/>
          <w:sz w:val="22"/>
        </w:rPr>
        <w:t xml:space="preserve"> or other </w:t>
      </w:r>
      <w:r>
        <w:rPr>
          <w:rFonts w:asciiTheme="minorHAnsi" w:hAnsiTheme="minorHAnsi"/>
          <w:kern w:val="20"/>
          <w:sz w:val="22"/>
        </w:rPr>
        <w:t>IP</w:t>
      </w:r>
      <w:r w:rsidRPr="00DE0DFC">
        <w:rPr>
          <w:rFonts w:asciiTheme="minorHAnsi" w:hAnsiTheme="minorHAnsi"/>
          <w:kern w:val="20"/>
          <w:sz w:val="22"/>
        </w:rPr>
        <w:t xml:space="preserve"> licensed and/or </w:t>
      </w:r>
      <w:r w:rsidR="00922192">
        <w:rPr>
          <w:rFonts w:asciiTheme="minorHAnsi" w:hAnsiTheme="minorHAnsi"/>
          <w:kern w:val="20"/>
          <w:sz w:val="22"/>
        </w:rPr>
        <w:t>assigned</w:t>
      </w:r>
      <w:r w:rsidR="00922192" w:rsidRPr="00DE0DFC">
        <w:rPr>
          <w:rFonts w:asciiTheme="minorHAnsi" w:hAnsiTheme="minorHAnsi"/>
          <w:kern w:val="20"/>
          <w:sz w:val="22"/>
        </w:rPr>
        <w:t xml:space="preserve"> </w:t>
      </w:r>
      <w:r w:rsidRPr="00DE0DFC">
        <w:rPr>
          <w:rFonts w:asciiTheme="minorHAnsi" w:hAnsiTheme="minorHAnsi"/>
          <w:kern w:val="20"/>
          <w:sz w:val="22"/>
        </w:rPr>
        <w:t xml:space="preserve">to </w:t>
      </w:r>
      <w:r>
        <w:rPr>
          <w:rFonts w:asciiTheme="minorHAnsi" w:hAnsiTheme="minorHAnsi"/>
          <w:kern w:val="20"/>
          <w:sz w:val="22"/>
        </w:rPr>
        <w:t>Partner</w:t>
      </w:r>
      <w:r w:rsidRPr="00DE0DFC">
        <w:rPr>
          <w:rFonts w:asciiTheme="minorHAnsi" w:hAnsiTheme="minorHAnsi"/>
          <w:kern w:val="20"/>
          <w:sz w:val="22"/>
        </w:rPr>
        <w:t xml:space="preserve"> Organization hereunder. </w:t>
      </w:r>
    </w:p>
    <w:p w14:paraId="02FD1F94" w14:textId="77777777" w:rsidR="00D50739" w:rsidRPr="00627A96" w:rsidRDefault="00F57427" w:rsidP="007643B3">
      <w:pPr>
        <w:spacing w:after="240"/>
        <w:jc w:val="both"/>
        <w:rPr>
          <w:rFonts w:asciiTheme="minorHAnsi" w:hAnsiTheme="minorHAnsi"/>
          <w:b/>
          <w:kern w:val="20"/>
          <w:sz w:val="22"/>
        </w:rPr>
      </w:pPr>
      <w:r w:rsidRPr="00627A96">
        <w:rPr>
          <w:rFonts w:asciiTheme="minorHAnsi" w:hAnsiTheme="minorHAnsi"/>
          <w:b/>
          <w:kern w:val="20"/>
          <w:sz w:val="22"/>
        </w:rPr>
        <w:t xml:space="preserve">Article </w:t>
      </w:r>
      <w:r>
        <w:rPr>
          <w:rFonts w:asciiTheme="minorHAnsi" w:hAnsiTheme="minorHAnsi"/>
          <w:b/>
          <w:kern w:val="20"/>
          <w:sz w:val="22"/>
        </w:rPr>
        <w:t>9</w:t>
      </w:r>
      <w:r w:rsidRPr="00627A96">
        <w:rPr>
          <w:rFonts w:asciiTheme="minorHAnsi" w:hAnsiTheme="minorHAnsi"/>
          <w:b/>
          <w:kern w:val="20"/>
          <w:sz w:val="22"/>
        </w:rPr>
        <w:t xml:space="preserve"> - Liability and Indemnity</w:t>
      </w:r>
    </w:p>
    <w:p w14:paraId="43B11FF8" w14:textId="77777777" w:rsidR="00D50739" w:rsidRPr="000A7215" w:rsidRDefault="00F57427" w:rsidP="007643B3">
      <w:pPr>
        <w:pStyle w:val="ListParagraph"/>
        <w:numPr>
          <w:ilvl w:val="0"/>
          <w:numId w:val="4"/>
        </w:numPr>
        <w:spacing w:after="240"/>
        <w:contextualSpacing w:val="0"/>
        <w:jc w:val="both"/>
        <w:rPr>
          <w:rFonts w:ascii="Calibri" w:hAnsi="Calibri" w:cs="Calibri"/>
          <w:kern w:val="20"/>
          <w:sz w:val="22"/>
          <w:szCs w:val="22"/>
        </w:rPr>
      </w:pPr>
      <w:r>
        <w:rPr>
          <w:rFonts w:asciiTheme="minorHAnsi" w:hAnsiTheme="minorHAnsi"/>
          <w:kern w:val="20"/>
          <w:sz w:val="22"/>
        </w:rPr>
        <w:t>Queen’s</w:t>
      </w:r>
      <w:r w:rsidRPr="00B636CF">
        <w:rPr>
          <w:rFonts w:asciiTheme="minorHAnsi" w:hAnsiTheme="minorHAnsi"/>
          <w:kern w:val="20"/>
          <w:sz w:val="22"/>
          <w:lang w:val="en-US"/>
        </w:rPr>
        <w:t xml:space="preserve"> hereby represents, warrants and coven</w:t>
      </w:r>
      <w:r w:rsidR="000450DA">
        <w:rPr>
          <w:rFonts w:asciiTheme="minorHAnsi" w:hAnsiTheme="minorHAnsi"/>
          <w:kern w:val="20"/>
          <w:sz w:val="22"/>
          <w:lang w:val="en-US"/>
        </w:rPr>
        <w:t>an</w:t>
      </w:r>
      <w:r w:rsidRPr="00B636CF">
        <w:rPr>
          <w:rFonts w:asciiTheme="minorHAnsi" w:hAnsiTheme="minorHAnsi"/>
          <w:kern w:val="20"/>
          <w:sz w:val="22"/>
          <w:lang w:val="en-US"/>
        </w:rPr>
        <w:t xml:space="preserve">ts to the Partner </w:t>
      </w:r>
      <w:r>
        <w:rPr>
          <w:rFonts w:asciiTheme="minorHAnsi" w:hAnsiTheme="minorHAnsi"/>
          <w:kern w:val="20"/>
          <w:sz w:val="22"/>
          <w:lang w:val="en-US"/>
        </w:rPr>
        <w:t xml:space="preserve">Organization </w:t>
      </w:r>
      <w:r w:rsidRPr="00B636CF">
        <w:rPr>
          <w:rFonts w:asciiTheme="minorHAnsi" w:hAnsiTheme="minorHAnsi"/>
          <w:kern w:val="20"/>
          <w:sz w:val="22"/>
          <w:lang w:val="en-US"/>
        </w:rPr>
        <w:t>that: (</w:t>
      </w:r>
      <w:proofErr w:type="spellStart"/>
      <w:r w:rsidRPr="00B636CF">
        <w:rPr>
          <w:rFonts w:asciiTheme="minorHAnsi" w:hAnsiTheme="minorHAnsi"/>
          <w:kern w:val="20"/>
          <w:sz w:val="22"/>
          <w:lang w:val="en-US"/>
        </w:rPr>
        <w:t>i</w:t>
      </w:r>
      <w:proofErr w:type="spellEnd"/>
      <w:r w:rsidRPr="00B636CF">
        <w:rPr>
          <w:rFonts w:asciiTheme="minorHAnsi" w:hAnsiTheme="minorHAnsi"/>
          <w:kern w:val="20"/>
          <w:sz w:val="22"/>
          <w:lang w:val="en-US"/>
        </w:rPr>
        <w:t xml:space="preserve">) it has the right and capacity to enter into this Agreement and fully perform all of its obligations hereunder; (ii) </w:t>
      </w:r>
      <w:r>
        <w:rPr>
          <w:rFonts w:asciiTheme="minorHAnsi" w:hAnsiTheme="minorHAnsi"/>
          <w:kern w:val="20"/>
          <w:sz w:val="22"/>
          <w:lang w:val="en-US"/>
        </w:rPr>
        <w:t>it</w:t>
      </w:r>
      <w:r w:rsidRPr="00B636CF">
        <w:rPr>
          <w:rFonts w:asciiTheme="minorHAnsi" w:hAnsiTheme="minorHAnsi"/>
          <w:kern w:val="20"/>
          <w:sz w:val="22"/>
          <w:lang w:val="en-US"/>
        </w:rPr>
        <w:t xml:space="preserve"> has or will acquire, if necessary, all required rights, permissions and consents to grant to Partner </w:t>
      </w:r>
      <w:r>
        <w:rPr>
          <w:rFonts w:asciiTheme="minorHAnsi" w:hAnsiTheme="minorHAnsi"/>
          <w:kern w:val="20"/>
          <w:sz w:val="22"/>
          <w:lang w:val="en-US"/>
        </w:rPr>
        <w:t xml:space="preserve">Organization </w:t>
      </w:r>
      <w:r w:rsidRPr="00B636CF">
        <w:rPr>
          <w:rFonts w:asciiTheme="minorHAnsi" w:hAnsiTheme="minorHAnsi"/>
          <w:kern w:val="20"/>
          <w:sz w:val="22"/>
          <w:lang w:val="en-US"/>
        </w:rPr>
        <w:t xml:space="preserve">the rights granted hereunder; (iii) </w:t>
      </w:r>
      <w:r w:rsidR="000A7215">
        <w:rPr>
          <w:rFonts w:asciiTheme="minorHAnsi" w:hAnsiTheme="minorHAnsi"/>
          <w:kern w:val="20"/>
          <w:sz w:val="22"/>
          <w:lang w:val="en-US"/>
        </w:rPr>
        <w:t xml:space="preserve">to the best of its Knowledge, </w:t>
      </w:r>
      <w:r w:rsidRPr="00B636CF">
        <w:rPr>
          <w:rFonts w:asciiTheme="minorHAnsi" w:hAnsiTheme="minorHAnsi"/>
          <w:kern w:val="20"/>
          <w:sz w:val="22"/>
          <w:lang w:val="en-US"/>
        </w:rPr>
        <w:t xml:space="preserve">the deliverables shall not infringe upon or violate any rights of any third party, including, without limitation, rights of privacy, publicity, trademark, trade name, patent, copyright and trade secret; and (iv) </w:t>
      </w:r>
      <w:r>
        <w:rPr>
          <w:rFonts w:asciiTheme="minorHAnsi" w:hAnsiTheme="minorHAnsi"/>
          <w:kern w:val="20"/>
          <w:sz w:val="22"/>
          <w:lang w:val="en-US"/>
        </w:rPr>
        <w:t>Queen’s</w:t>
      </w:r>
      <w:r w:rsidRPr="00B636CF">
        <w:rPr>
          <w:rFonts w:asciiTheme="minorHAnsi" w:hAnsiTheme="minorHAnsi"/>
          <w:kern w:val="20"/>
          <w:sz w:val="22"/>
          <w:lang w:val="en-US"/>
        </w:rPr>
        <w:t xml:space="preserve"> will comply with all applicable laws relating to the provisions of the products and services provided hereunder. Other than the foregoing representations and warranties, </w:t>
      </w:r>
      <w:r>
        <w:rPr>
          <w:rFonts w:asciiTheme="minorHAnsi" w:hAnsiTheme="minorHAnsi"/>
          <w:kern w:val="20"/>
          <w:sz w:val="22"/>
          <w:lang w:val="en-US"/>
        </w:rPr>
        <w:t>Queen’s</w:t>
      </w:r>
      <w:r w:rsidRPr="00B636CF">
        <w:rPr>
          <w:rFonts w:asciiTheme="minorHAnsi" w:hAnsiTheme="minorHAnsi"/>
          <w:kern w:val="20"/>
          <w:sz w:val="22"/>
          <w:lang w:val="en-US"/>
        </w:rPr>
        <w:t xml:space="preserve"> makes no additional representation or warranty about the services or deliverables provided nor their suitability or fitness for any purpose. </w:t>
      </w:r>
      <w:r w:rsidR="000A7215">
        <w:rPr>
          <w:rFonts w:asciiTheme="minorHAnsi" w:hAnsiTheme="minorHAnsi"/>
          <w:kern w:val="20"/>
          <w:sz w:val="22"/>
          <w:lang w:val="en-US"/>
        </w:rPr>
        <w:t>For the purposes of this section 9.0, “Knowledge” means</w:t>
      </w:r>
      <w:r w:rsidR="000A7215" w:rsidRPr="000A7215">
        <w:rPr>
          <w:rFonts w:ascii="Calibri" w:hAnsi="Calibri" w:cs="Calibri"/>
          <w:sz w:val="22"/>
          <w:szCs w:val="22"/>
        </w:rPr>
        <w:t xml:space="preserve"> the actual knowledge of specific individuals, but does not impose a requirement on those specific individuals, or </w:t>
      </w:r>
      <w:r w:rsidR="000A7215">
        <w:rPr>
          <w:rFonts w:ascii="Calibri" w:hAnsi="Calibri" w:cs="Calibri"/>
          <w:sz w:val="22"/>
          <w:szCs w:val="22"/>
        </w:rPr>
        <w:t>Queen’s</w:t>
      </w:r>
      <w:r w:rsidR="000A7215" w:rsidRPr="000A7215">
        <w:rPr>
          <w:rFonts w:ascii="Calibri" w:hAnsi="Calibri" w:cs="Calibri"/>
          <w:sz w:val="22"/>
          <w:szCs w:val="22"/>
        </w:rPr>
        <w:t xml:space="preserve"> </w:t>
      </w:r>
      <w:r w:rsidR="000A7215">
        <w:rPr>
          <w:rFonts w:ascii="Calibri" w:hAnsi="Calibri" w:cs="Calibri"/>
          <w:sz w:val="22"/>
          <w:szCs w:val="22"/>
        </w:rPr>
        <w:t xml:space="preserve">to </w:t>
      </w:r>
      <w:r w:rsidR="000A7215" w:rsidRPr="000A7215">
        <w:rPr>
          <w:rFonts w:ascii="Calibri" w:hAnsi="Calibri" w:cs="Calibri"/>
          <w:sz w:val="22"/>
          <w:szCs w:val="22"/>
        </w:rPr>
        <w:t>represent</w:t>
      </w:r>
      <w:r w:rsidR="000A7215">
        <w:rPr>
          <w:rFonts w:ascii="Calibri" w:hAnsi="Calibri" w:cs="Calibri"/>
          <w:sz w:val="22"/>
          <w:szCs w:val="22"/>
        </w:rPr>
        <w:t>,</w:t>
      </w:r>
      <w:r w:rsidR="000A7215" w:rsidRPr="000A7215">
        <w:rPr>
          <w:rFonts w:ascii="Calibri" w:hAnsi="Calibri" w:cs="Calibri"/>
          <w:sz w:val="22"/>
          <w:szCs w:val="22"/>
        </w:rPr>
        <w:t xml:space="preserve"> to conduct searches or investigations.  With respect to Queen</w:t>
      </w:r>
      <w:r w:rsidR="000A7215">
        <w:rPr>
          <w:rFonts w:ascii="Calibri" w:hAnsi="Calibri" w:cs="Calibri"/>
          <w:sz w:val="22"/>
          <w:szCs w:val="22"/>
        </w:rPr>
        <w:t>’</w:t>
      </w:r>
      <w:r w:rsidR="000A7215" w:rsidRPr="000A7215">
        <w:rPr>
          <w:rFonts w:ascii="Calibri" w:hAnsi="Calibri" w:cs="Calibri"/>
          <w:sz w:val="22"/>
          <w:szCs w:val="22"/>
        </w:rPr>
        <w:t xml:space="preserve">s, those specific individuals are the </w:t>
      </w:r>
      <w:r w:rsidR="000A7215">
        <w:rPr>
          <w:rFonts w:ascii="Calibri" w:hAnsi="Calibri" w:cs="Calibri"/>
          <w:sz w:val="22"/>
          <w:szCs w:val="22"/>
        </w:rPr>
        <w:t>Academic Supervisor</w:t>
      </w:r>
      <w:r w:rsidR="000A7215" w:rsidRPr="000A7215">
        <w:rPr>
          <w:rFonts w:ascii="Calibri" w:hAnsi="Calibri" w:cs="Calibri"/>
          <w:sz w:val="22"/>
          <w:szCs w:val="22"/>
        </w:rPr>
        <w:t xml:space="preserve"> and the </w:t>
      </w:r>
      <w:r w:rsidR="000A7215">
        <w:rPr>
          <w:rFonts w:ascii="Calibri" w:hAnsi="Calibri" w:cs="Calibri"/>
          <w:sz w:val="22"/>
          <w:szCs w:val="22"/>
        </w:rPr>
        <w:t>Graduate Students</w:t>
      </w:r>
      <w:r w:rsidR="000A7215" w:rsidRPr="000A7215">
        <w:rPr>
          <w:rFonts w:ascii="Calibri" w:hAnsi="Calibri" w:cs="Calibri"/>
          <w:sz w:val="22"/>
          <w:szCs w:val="22"/>
        </w:rPr>
        <w:t xml:space="preserve">.  </w:t>
      </w:r>
    </w:p>
    <w:p w14:paraId="7D245791" w14:textId="77777777" w:rsidR="00D50739" w:rsidRPr="00D148C7" w:rsidRDefault="00F57427" w:rsidP="007643B3">
      <w:pPr>
        <w:pStyle w:val="ListParagraph"/>
        <w:numPr>
          <w:ilvl w:val="1"/>
          <w:numId w:val="4"/>
        </w:numPr>
        <w:spacing w:after="240"/>
        <w:contextualSpacing w:val="0"/>
        <w:jc w:val="both"/>
        <w:rPr>
          <w:rFonts w:asciiTheme="minorHAnsi" w:hAnsiTheme="minorHAnsi"/>
          <w:kern w:val="20"/>
          <w:sz w:val="22"/>
        </w:rPr>
      </w:pPr>
      <w:r w:rsidRPr="00D148C7">
        <w:rPr>
          <w:rFonts w:asciiTheme="minorHAnsi" w:hAnsiTheme="minorHAnsi"/>
          <w:kern w:val="20"/>
          <w:sz w:val="22"/>
        </w:rPr>
        <w:t>Except for a breach of its obligations for Confidential Information, neither party will be liable to the other for any special, indirect, or consequential damages, including loss of profits, failure to realize expected savings, or any other economic loss, even if it has been informed of the possibility of these types of damages. This exclusion of liability applies regardless of the cause of action, whether in contract or tort, including without limitation negligence.</w:t>
      </w:r>
    </w:p>
    <w:p w14:paraId="76404AC9" w14:textId="77777777" w:rsidR="00D50739" w:rsidRPr="00046DA2" w:rsidRDefault="00F57427" w:rsidP="007643B3">
      <w:pPr>
        <w:pStyle w:val="ListParagraph"/>
        <w:numPr>
          <w:ilvl w:val="1"/>
          <w:numId w:val="4"/>
        </w:numPr>
        <w:spacing w:after="240"/>
        <w:contextualSpacing w:val="0"/>
        <w:jc w:val="both"/>
        <w:rPr>
          <w:rFonts w:asciiTheme="minorHAnsi" w:hAnsiTheme="minorHAnsi"/>
          <w:kern w:val="20"/>
          <w:sz w:val="22"/>
        </w:rPr>
      </w:pPr>
      <w:r w:rsidRPr="00046DA2">
        <w:rPr>
          <w:rFonts w:asciiTheme="minorHAnsi" w:hAnsiTheme="minorHAnsi"/>
          <w:kern w:val="20"/>
          <w:sz w:val="22"/>
        </w:rPr>
        <w:t xml:space="preserve">Queen's shall indemnify </w:t>
      </w:r>
      <w:r>
        <w:rPr>
          <w:rFonts w:asciiTheme="minorHAnsi" w:hAnsiTheme="minorHAnsi"/>
          <w:kern w:val="20"/>
          <w:sz w:val="22"/>
        </w:rPr>
        <w:t>Partner Organization</w:t>
      </w:r>
      <w:r w:rsidRPr="00046DA2">
        <w:rPr>
          <w:rFonts w:asciiTheme="minorHAnsi" w:hAnsiTheme="minorHAnsi"/>
          <w:kern w:val="20"/>
          <w:sz w:val="22"/>
        </w:rPr>
        <w:t xml:space="preserve"> against all costs, suits, or claims on account of injuries (including death) to persons participating in the Project or damage to Queen's property during the performance of this agreement to the extent arising out of the negligence of Queen's or resulting from any deliberate misconduct or negligent act on the part of Queen's directors, officers, employees, or students</w:t>
      </w:r>
      <w:r>
        <w:rPr>
          <w:rFonts w:asciiTheme="minorHAnsi" w:hAnsiTheme="minorHAnsi"/>
          <w:kern w:val="20"/>
          <w:sz w:val="22"/>
        </w:rPr>
        <w:t xml:space="preserve"> including the Graduate Student</w:t>
      </w:r>
      <w:r w:rsidRPr="00046DA2">
        <w:rPr>
          <w:rFonts w:asciiTheme="minorHAnsi" w:hAnsiTheme="minorHAnsi"/>
          <w:kern w:val="20"/>
          <w:sz w:val="22"/>
        </w:rPr>
        <w:t>. Notwithstanding the foregoing, Queen’s</w:t>
      </w:r>
      <w:r>
        <w:rPr>
          <w:rFonts w:asciiTheme="minorHAnsi" w:hAnsiTheme="minorHAnsi"/>
          <w:kern w:val="20"/>
          <w:sz w:val="22"/>
        </w:rPr>
        <w:t xml:space="preserve"> and the Graduate Student</w:t>
      </w:r>
      <w:r w:rsidRPr="00046DA2">
        <w:rPr>
          <w:rFonts w:asciiTheme="minorHAnsi" w:hAnsiTheme="minorHAnsi"/>
          <w:kern w:val="20"/>
          <w:sz w:val="22"/>
        </w:rPr>
        <w:t xml:space="preserve"> shall not be liable to </w:t>
      </w:r>
      <w:r>
        <w:rPr>
          <w:rFonts w:asciiTheme="minorHAnsi" w:hAnsiTheme="minorHAnsi"/>
          <w:kern w:val="20"/>
          <w:sz w:val="22"/>
        </w:rPr>
        <w:t>Partner Organization</w:t>
      </w:r>
      <w:r w:rsidRPr="00046DA2">
        <w:rPr>
          <w:rFonts w:asciiTheme="minorHAnsi" w:hAnsiTheme="minorHAnsi"/>
          <w:kern w:val="20"/>
          <w:sz w:val="22"/>
        </w:rPr>
        <w:t xml:space="preserve"> for any loss of business or profit or other indirect or consequential damages.</w:t>
      </w:r>
      <w:r w:rsidRPr="00804A18">
        <w:rPr>
          <w:rFonts w:asciiTheme="minorHAnsi" w:hAnsiTheme="minorHAnsi"/>
          <w:kern w:val="20"/>
          <w:sz w:val="22"/>
        </w:rPr>
        <w:t xml:space="preserve"> </w:t>
      </w:r>
      <w:r w:rsidRPr="00046DA2">
        <w:rPr>
          <w:rFonts w:asciiTheme="minorHAnsi" w:hAnsiTheme="minorHAnsi"/>
          <w:kern w:val="20"/>
          <w:sz w:val="22"/>
        </w:rPr>
        <w:t xml:space="preserve">At </w:t>
      </w:r>
      <w:r>
        <w:rPr>
          <w:rFonts w:asciiTheme="minorHAnsi" w:hAnsiTheme="minorHAnsi"/>
          <w:kern w:val="20"/>
          <w:sz w:val="22"/>
        </w:rPr>
        <w:t>Partner Organization’s</w:t>
      </w:r>
      <w:r w:rsidRPr="00046DA2">
        <w:rPr>
          <w:rFonts w:asciiTheme="minorHAnsi" w:hAnsiTheme="minorHAnsi"/>
          <w:kern w:val="20"/>
          <w:sz w:val="22"/>
        </w:rPr>
        <w:t xml:space="preserve"> request, </w:t>
      </w:r>
      <w:r>
        <w:rPr>
          <w:rFonts w:asciiTheme="minorHAnsi" w:hAnsiTheme="minorHAnsi"/>
          <w:kern w:val="20"/>
          <w:sz w:val="22"/>
        </w:rPr>
        <w:t>Queen’s</w:t>
      </w:r>
      <w:r w:rsidRPr="00046DA2">
        <w:rPr>
          <w:rFonts w:asciiTheme="minorHAnsi" w:hAnsiTheme="minorHAnsi"/>
          <w:kern w:val="20"/>
          <w:sz w:val="22"/>
        </w:rPr>
        <w:t xml:space="preserve"> shall provide proof of insurance sufficient for compliance under this section.</w:t>
      </w:r>
    </w:p>
    <w:p w14:paraId="1B81FDA1" w14:textId="77777777" w:rsidR="00D50739" w:rsidRDefault="00F57427" w:rsidP="007643B3">
      <w:pPr>
        <w:pStyle w:val="ListParagraph"/>
        <w:numPr>
          <w:ilvl w:val="1"/>
          <w:numId w:val="4"/>
        </w:numPr>
        <w:spacing w:after="240"/>
        <w:contextualSpacing w:val="0"/>
        <w:jc w:val="both"/>
        <w:rPr>
          <w:rFonts w:asciiTheme="minorHAnsi" w:hAnsiTheme="minorHAnsi"/>
          <w:kern w:val="20"/>
          <w:sz w:val="22"/>
        </w:rPr>
      </w:pPr>
      <w:r>
        <w:rPr>
          <w:rFonts w:asciiTheme="minorHAnsi" w:hAnsiTheme="minorHAnsi"/>
          <w:kern w:val="20"/>
          <w:sz w:val="22"/>
        </w:rPr>
        <w:t>Partner Organization</w:t>
      </w:r>
      <w:r w:rsidRPr="00046DA2">
        <w:rPr>
          <w:rFonts w:asciiTheme="minorHAnsi" w:hAnsiTheme="minorHAnsi"/>
          <w:kern w:val="20"/>
          <w:sz w:val="22"/>
        </w:rPr>
        <w:t xml:space="preserve"> shall indemnify Queen’s</w:t>
      </w:r>
      <w:r>
        <w:rPr>
          <w:rFonts w:asciiTheme="minorHAnsi" w:hAnsiTheme="minorHAnsi"/>
          <w:kern w:val="20"/>
          <w:sz w:val="22"/>
        </w:rPr>
        <w:t xml:space="preserve"> and the Graduate Student</w:t>
      </w:r>
      <w:r w:rsidRPr="00046DA2">
        <w:rPr>
          <w:rFonts w:asciiTheme="minorHAnsi" w:hAnsiTheme="minorHAnsi"/>
          <w:kern w:val="20"/>
          <w:sz w:val="22"/>
        </w:rPr>
        <w:t xml:space="preserve"> against all costs, suits, or claims resulting from the use by </w:t>
      </w:r>
      <w:r>
        <w:rPr>
          <w:rFonts w:asciiTheme="minorHAnsi" w:hAnsiTheme="minorHAnsi"/>
          <w:kern w:val="20"/>
          <w:sz w:val="22"/>
        </w:rPr>
        <w:t>Partner Organization</w:t>
      </w:r>
      <w:r w:rsidRPr="00046DA2">
        <w:rPr>
          <w:rFonts w:asciiTheme="minorHAnsi" w:hAnsiTheme="minorHAnsi"/>
          <w:kern w:val="20"/>
          <w:sz w:val="22"/>
        </w:rPr>
        <w:t xml:space="preserve"> of any deliverable or </w:t>
      </w:r>
      <w:r>
        <w:rPr>
          <w:rFonts w:asciiTheme="minorHAnsi" w:hAnsiTheme="minorHAnsi"/>
          <w:kern w:val="20"/>
          <w:sz w:val="22"/>
        </w:rPr>
        <w:t>IP</w:t>
      </w:r>
      <w:r w:rsidRPr="00046DA2">
        <w:rPr>
          <w:rFonts w:asciiTheme="minorHAnsi" w:hAnsiTheme="minorHAnsi"/>
          <w:kern w:val="20"/>
          <w:sz w:val="22"/>
        </w:rPr>
        <w:t xml:space="preserve"> developed by </w:t>
      </w:r>
      <w:r w:rsidRPr="00046DA2">
        <w:rPr>
          <w:rFonts w:asciiTheme="minorHAnsi" w:hAnsiTheme="minorHAnsi"/>
          <w:kern w:val="20"/>
          <w:sz w:val="22"/>
        </w:rPr>
        <w:lastRenderedPageBreak/>
        <w:t>Queen's</w:t>
      </w:r>
      <w:r>
        <w:rPr>
          <w:rFonts w:asciiTheme="minorHAnsi" w:hAnsiTheme="minorHAnsi"/>
          <w:kern w:val="20"/>
          <w:sz w:val="22"/>
        </w:rPr>
        <w:t xml:space="preserve"> and/or the Graduate Students</w:t>
      </w:r>
      <w:r w:rsidRPr="00046DA2">
        <w:rPr>
          <w:rFonts w:asciiTheme="minorHAnsi" w:hAnsiTheme="minorHAnsi"/>
          <w:kern w:val="20"/>
          <w:sz w:val="22"/>
        </w:rPr>
        <w:t xml:space="preserve"> under this </w:t>
      </w:r>
      <w:r>
        <w:rPr>
          <w:rFonts w:asciiTheme="minorHAnsi" w:hAnsiTheme="minorHAnsi"/>
          <w:kern w:val="20"/>
          <w:sz w:val="22"/>
        </w:rPr>
        <w:t>a</w:t>
      </w:r>
      <w:r w:rsidRPr="00046DA2">
        <w:rPr>
          <w:rFonts w:asciiTheme="minorHAnsi" w:hAnsiTheme="minorHAnsi"/>
          <w:kern w:val="20"/>
          <w:sz w:val="22"/>
        </w:rPr>
        <w:t xml:space="preserve">greement. At Queen’s request, </w:t>
      </w:r>
      <w:r>
        <w:rPr>
          <w:rFonts w:asciiTheme="minorHAnsi" w:hAnsiTheme="minorHAnsi"/>
          <w:kern w:val="20"/>
          <w:sz w:val="22"/>
        </w:rPr>
        <w:t>Partner Organization</w:t>
      </w:r>
      <w:r w:rsidRPr="00046DA2">
        <w:rPr>
          <w:rFonts w:asciiTheme="minorHAnsi" w:hAnsiTheme="minorHAnsi"/>
          <w:kern w:val="20"/>
          <w:sz w:val="22"/>
        </w:rPr>
        <w:t xml:space="preserve"> shall provide proof of insurance sufficient for compliance under this section.</w:t>
      </w:r>
    </w:p>
    <w:p w14:paraId="64EBBFA9" w14:textId="77777777" w:rsidR="00D50739" w:rsidRDefault="00F57427" w:rsidP="007643B3">
      <w:pPr>
        <w:pStyle w:val="ListParagraph"/>
        <w:numPr>
          <w:ilvl w:val="1"/>
          <w:numId w:val="4"/>
        </w:numPr>
        <w:spacing w:after="240"/>
        <w:contextualSpacing w:val="0"/>
        <w:jc w:val="both"/>
        <w:rPr>
          <w:rFonts w:asciiTheme="minorHAnsi" w:hAnsiTheme="minorHAnsi"/>
          <w:kern w:val="20"/>
          <w:sz w:val="22"/>
        </w:rPr>
      </w:pPr>
      <w:r>
        <w:rPr>
          <w:rFonts w:asciiTheme="minorHAnsi" w:hAnsiTheme="minorHAnsi"/>
          <w:kern w:val="20"/>
          <w:sz w:val="22"/>
        </w:rPr>
        <w:t>Partner Organization</w:t>
      </w:r>
      <w:r w:rsidRPr="00046DA2">
        <w:rPr>
          <w:rFonts w:asciiTheme="minorHAnsi" w:hAnsiTheme="minorHAnsi"/>
          <w:kern w:val="20"/>
          <w:sz w:val="22"/>
        </w:rPr>
        <w:t xml:space="preserve"> </w:t>
      </w:r>
      <w:r w:rsidRPr="002F6645">
        <w:rPr>
          <w:rFonts w:asciiTheme="minorHAnsi" w:hAnsiTheme="minorHAnsi"/>
          <w:kern w:val="20"/>
          <w:sz w:val="22"/>
        </w:rPr>
        <w:t xml:space="preserve">will maintain comprehensive </w:t>
      </w:r>
      <w:proofErr w:type="gramStart"/>
      <w:r w:rsidRPr="002F6645">
        <w:rPr>
          <w:rFonts w:asciiTheme="minorHAnsi" w:hAnsiTheme="minorHAnsi"/>
          <w:kern w:val="20"/>
          <w:sz w:val="22"/>
        </w:rPr>
        <w:t>third party</w:t>
      </w:r>
      <w:proofErr w:type="gramEnd"/>
      <w:r w:rsidRPr="002F6645">
        <w:rPr>
          <w:rFonts w:asciiTheme="minorHAnsi" w:hAnsiTheme="minorHAnsi"/>
          <w:kern w:val="20"/>
          <w:sz w:val="22"/>
        </w:rPr>
        <w:t xml:space="preserve"> liability insurance, including professional liability insurance, in the amount of not less than $5,000,000, covering claims brought against </w:t>
      </w:r>
      <w:r>
        <w:rPr>
          <w:rFonts w:asciiTheme="minorHAnsi" w:hAnsiTheme="minorHAnsi"/>
          <w:kern w:val="20"/>
          <w:sz w:val="22"/>
        </w:rPr>
        <w:t>the Graduate Students or Queen’s</w:t>
      </w:r>
      <w:r w:rsidRPr="002F6645">
        <w:rPr>
          <w:rFonts w:asciiTheme="minorHAnsi" w:hAnsiTheme="minorHAnsi"/>
          <w:kern w:val="20"/>
          <w:sz w:val="22"/>
        </w:rPr>
        <w:t xml:space="preserve"> and its employees for legal liability caused by any negligent act or omission of </w:t>
      </w:r>
      <w:r>
        <w:rPr>
          <w:rFonts w:asciiTheme="minorHAnsi" w:hAnsiTheme="minorHAnsi"/>
          <w:kern w:val="20"/>
          <w:sz w:val="22"/>
        </w:rPr>
        <w:t>Partner Organization</w:t>
      </w:r>
      <w:r w:rsidRPr="002F6645">
        <w:rPr>
          <w:rFonts w:asciiTheme="minorHAnsi" w:hAnsiTheme="minorHAnsi"/>
          <w:kern w:val="20"/>
          <w:sz w:val="22"/>
        </w:rPr>
        <w:t xml:space="preserve">, its officers, employees, students, agents or volunteers that occurs in connection with </w:t>
      </w:r>
      <w:r>
        <w:rPr>
          <w:rFonts w:asciiTheme="minorHAnsi" w:hAnsiTheme="minorHAnsi"/>
          <w:kern w:val="20"/>
          <w:sz w:val="22"/>
        </w:rPr>
        <w:t>Partner Organization’s</w:t>
      </w:r>
      <w:r w:rsidRPr="00046DA2">
        <w:rPr>
          <w:rFonts w:asciiTheme="minorHAnsi" w:hAnsiTheme="minorHAnsi"/>
          <w:kern w:val="20"/>
          <w:sz w:val="22"/>
        </w:rPr>
        <w:t xml:space="preserve"> </w:t>
      </w:r>
      <w:r>
        <w:rPr>
          <w:rFonts w:asciiTheme="minorHAnsi" w:hAnsiTheme="minorHAnsi"/>
          <w:kern w:val="20"/>
          <w:sz w:val="22"/>
        </w:rPr>
        <w:t>obligations under this</w:t>
      </w:r>
      <w:r w:rsidRPr="002F6645">
        <w:rPr>
          <w:rFonts w:asciiTheme="minorHAnsi" w:hAnsiTheme="minorHAnsi"/>
          <w:kern w:val="20"/>
          <w:sz w:val="22"/>
        </w:rPr>
        <w:t xml:space="preserve"> </w:t>
      </w:r>
      <w:r>
        <w:rPr>
          <w:rFonts w:asciiTheme="minorHAnsi" w:hAnsiTheme="minorHAnsi"/>
          <w:kern w:val="20"/>
          <w:sz w:val="22"/>
        </w:rPr>
        <w:t>agreement</w:t>
      </w:r>
      <w:r w:rsidRPr="002F6645">
        <w:rPr>
          <w:rFonts w:asciiTheme="minorHAnsi" w:hAnsiTheme="minorHAnsi"/>
          <w:kern w:val="20"/>
          <w:sz w:val="22"/>
        </w:rPr>
        <w:t xml:space="preserve">.  Such coverage shall not be cancelled or materially altered without thirty (30) days prior notice to the </w:t>
      </w:r>
      <w:r>
        <w:rPr>
          <w:rFonts w:asciiTheme="minorHAnsi" w:hAnsiTheme="minorHAnsi"/>
          <w:kern w:val="20"/>
          <w:sz w:val="22"/>
        </w:rPr>
        <w:t>Queen’s</w:t>
      </w:r>
      <w:r w:rsidRPr="002F6645">
        <w:rPr>
          <w:rFonts w:asciiTheme="minorHAnsi" w:hAnsiTheme="minorHAnsi"/>
          <w:kern w:val="20"/>
          <w:sz w:val="22"/>
        </w:rPr>
        <w:t>.</w:t>
      </w:r>
      <w:r w:rsidRPr="00025FE5">
        <w:rPr>
          <w:rFonts w:asciiTheme="minorHAnsi" w:hAnsiTheme="minorHAnsi"/>
          <w:kern w:val="20"/>
          <w:sz w:val="22"/>
        </w:rPr>
        <w:t xml:space="preserve"> </w:t>
      </w:r>
      <w:r w:rsidRPr="00B636CF">
        <w:rPr>
          <w:rFonts w:asciiTheme="minorHAnsi" w:hAnsiTheme="minorHAnsi"/>
          <w:kern w:val="20"/>
          <w:sz w:val="22"/>
        </w:rPr>
        <w:t xml:space="preserve">Each such insurance policy or policies shall be written by responsible and recognized insurers qualified to do business in the jurisdiction or jurisdictions in which </w:t>
      </w:r>
      <w:r>
        <w:rPr>
          <w:rFonts w:asciiTheme="minorHAnsi" w:hAnsiTheme="minorHAnsi"/>
          <w:kern w:val="20"/>
          <w:sz w:val="22"/>
        </w:rPr>
        <w:t>the Partner Organization</w:t>
      </w:r>
      <w:r w:rsidRPr="00B636CF">
        <w:rPr>
          <w:rFonts w:asciiTheme="minorHAnsi" w:hAnsiTheme="minorHAnsi"/>
          <w:kern w:val="20"/>
          <w:sz w:val="22"/>
        </w:rPr>
        <w:t xml:space="preserve"> is located, and </w:t>
      </w:r>
      <w:r>
        <w:rPr>
          <w:rFonts w:asciiTheme="minorHAnsi" w:hAnsiTheme="minorHAnsi"/>
          <w:kern w:val="20"/>
          <w:sz w:val="22"/>
        </w:rPr>
        <w:t>the Partner Organization</w:t>
      </w:r>
      <w:r w:rsidRPr="00B636CF">
        <w:rPr>
          <w:rFonts w:asciiTheme="minorHAnsi" w:hAnsiTheme="minorHAnsi"/>
          <w:kern w:val="20"/>
          <w:sz w:val="22"/>
        </w:rPr>
        <w:t xml:space="preserve"> shall provide a certificate of insurance as evidence of such coverage if requested by </w:t>
      </w:r>
      <w:r>
        <w:rPr>
          <w:rFonts w:asciiTheme="minorHAnsi" w:hAnsiTheme="minorHAnsi"/>
          <w:kern w:val="20"/>
          <w:sz w:val="22"/>
        </w:rPr>
        <w:t>Queen’s.</w:t>
      </w:r>
      <w:r w:rsidRPr="002F6645">
        <w:rPr>
          <w:rFonts w:asciiTheme="minorHAnsi" w:hAnsiTheme="minorHAnsi"/>
          <w:kern w:val="20"/>
          <w:sz w:val="22"/>
        </w:rPr>
        <w:t xml:space="preserve">  </w:t>
      </w:r>
    </w:p>
    <w:p w14:paraId="43249CBF" w14:textId="77777777" w:rsidR="00D50739" w:rsidRDefault="00F57427" w:rsidP="007643B3">
      <w:pPr>
        <w:pStyle w:val="ListParagraph"/>
        <w:numPr>
          <w:ilvl w:val="1"/>
          <w:numId w:val="4"/>
        </w:numPr>
        <w:spacing w:after="240"/>
        <w:contextualSpacing w:val="0"/>
        <w:jc w:val="both"/>
        <w:rPr>
          <w:rFonts w:asciiTheme="minorHAnsi" w:hAnsiTheme="minorHAnsi"/>
          <w:kern w:val="20"/>
          <w:sz w:val="22"/>
        </w:rPr>
      </w:pPr>
      <w:r w:rsidRPr="00B636CF">
        <w:rPr>
          <w:rFonts w:asciiTheme="minorHAnsi" w:hAnsiTheme="minorHAnsi"/>
          <w:kern w:val="20"/>
          <w:sz w:val="22"/>
        </w:rPr>
        <w:t xml:space="preserve">Queen’s will maintain comprehensive </w:t>
      </w:r>
      <w:proofErr w:type="gramStart"/>
      <w:r w:rsidRPr="00B636CF">
        <w:rPr>
          <w:rFonts w:asciiTheme="minorHAnsi" w:hAnsiTheme="minorHAnsi"/>
          <w:kern w:val="20"/>
          <w:sz w:val="22"/>
        </w:rPr>
        <w:t>third party</w:t>
      </w:r>
      <w:proofErr w:type="gramEnd"/>
      <w:r w:rsidRPr="00B636CF">
        <w:rPr>
          <w:rFonts w:asciiTheme="minorHAnsi" w:hAnsiTheme="minorHAnsi"/>
          <w:kern w:val="20"/>
          <w:sz w:val="22"/>
        </w:rPr>
        <w:t xml:space="preserve"> liability insurance, including professional liability insurance, in the amount of not less than $5,000,000, covering claims brought against the Partner Organization for legal liability caused by any negligent act or omission of the Graduate Students or Queen’s and its employees, students, agents or volunteers that occurs in connection with the Queen’s obligations under this agreement. Such coverage shall not be cancelled or materially altered without thirty (30) days prior notice to the Partner Organization. Each such insurance policy or policies shall be written by responsible and recognized insurers qualified to do business in the jurisdiction or jurisdictions in which </w:t>
      </w:r>
      <w:r>
        <w:rPr>
          <w:rFonts w:asciiTheme="minorHAnsi" w:hAnsiTheme="minorHAnsi"/>
          <w:kern w:val="20"/>
          <w:sz w:val="22"/>
        </w:rPr>
        <w:t>Queen’s</w:t>
      </w:r>
      <w:r w:rsidRPr="00B636CF">
        <w:rPr>
          <w:rFonts w:asciiTheme="minorHAnsi" w:hAnsiTheme="minorHAnsi"/>
          <w:kern w:val="20"/>
          <w:sz w:val="22"/>
        </w:rPr>
        <w:t xml:space="preserve"> is located, and </w:t>
      </w:r>
      <w:r>
        <w:rPr>
          <w:rFonts w:asciiTheme="minorHAnsi" w:hAnsiTheme="minorHAnsi"/>
          <w:kern w:val="20"/>
          <w:sz w:val="22"/>
        </w:rPr>
        <w:t>Queen’s</w:t>
      </w:r>
      <w:r w:rsidRPr="00B636CF">
        <w:rPr>
          <w:rFonts w:asciiTheme="minorHAnsi" w:hAnsiTheme="minorHAnsi"/>
          <w:kern w:val="20"/>
          <w:sz w:val="22"/>
        </w:rPr>
        <w:t xml:space="preserve"> shall provide a certificate of insurance as evidence of such coverage if requested by the </w:t>
      </w:r>
      <w:r>
        <w:rPr>
          <w:rFonts w:asciiTheme="minorHAnsi" w:hAnsiTheme="minorHAnsi"/>
          <w:kern w:val="20"/>
          <w:sz w:val="22"/>
        </w:rPr>
        <w:t>Partner Organization</w:t>
      </w:r>
      <w:r w:rsidRPr="00B636CF">
        <w:rPr>
          <w:rFonts w:asciiTheme="minorHAnsi" w:hAnsiTheme="minorHAnsi"/>
          <w:kern w:val="20"/>
          <w:sz w:val="22"/>
        </w:rPr>
        <w:t>.</w:t>
      </w:r>
    </w:p>
    <w:p w14:paraId="6E9E29DE" w14:textId="77777777" w:rsidR="00D50739" w:rsidRPr="00627A96" w:rsidRDefault="00F57427" w:rsidP="007643B3">
      <w:pPr>
        <w:spacing w:after="240"/>
        <w:jc w:val="both"/>
        <w:rPr>
          <w:rFonts w:asciiTheme="minorHAnsi" w:hAnsiTheme="minorHAnsi"/>
          <w:kern w:val="20"/>
          <w:sz w:val="22"/>
        </w:rPr>
      </w:pPr>
      <w:r w:rsidRPr="00627A96">
        <w:rPr>
          <w:rFonts w:asciiTheme="minorHAnsi" w:hAnsiTheme="minorHAnsi"/>
          <w:b/>
          <w:snapToGrid w:val="0"/>
          <w:kern w:val="20"/>
          <w:sz w:val="22"/>
          <w:szCs w:val="22"/>
        </w:rPr>
        <w:t>Article 1</w:t>
      </w:r>
      <w:r>
        <w:rPr>
          <w:rFonts w:asciiTheme="minorHAnsi" w:hAnsiTheme="minorHAnsi"/>
          <w:b/>
          <w:snapToGrid w:val="0"/>
          <w:kern w:val="20"/>
          <w:sz w:val="22"/>
          <w:szCs w:val="22"/>
        </w:rPr>
        <w:t>0</w:t>
      </w:r>
      <w:r w:rsidRPr="00627A96">
        <w:rPr>
          <w:rFonts w:asciiTheme="minorHAnsi" w:hAnsiTheme="minorHAnsi"/>
          <w:b/>
          <w:snapToGrid w:val="0"/>
          <w:kern w:val="20"/>
          <w:sz w:val="22"/>
          <w:szCs w:val="22"/>
        </w:rPr>
        <w:t xml:space="preserve"> –</w:t>
      </w:r>
      <w:r w:rsidRPr="00627A96">
        <w:rPr>
          <w:rFonts w:asciiTheme="minorHAnsi" w:hAnsiTheme="minorHAnsi"/>
          <w:b/>
          <w:kern w:val="20"/>
          <w:sz w:val="22"/>
        </w:rPr>
        <w:t xml:space="preserve"> Publicity</w:t>
      </w:r>
    </w:p>
    <w:p w14:paraId="44B92BB9" w14:textId="77777777" w:rsidR="00D50739" w:rsidRDefault="00F57427" w:rsidP="007643B3">
      <w:pPr>
        <w:pStyle w:val="ListParagraph"/>
        <w:numPr>
          <w:ilvl w:val="0"/>
          <w:numId w:val="4"/>
        </w:numPr>
        <w:spacing w:after="240"/>
        <w:contextualSpacing w:val="0"/>
        <w:jc w:val="both"/>
        <w:rPr>
          <w:rFonts w:asciiTheme="minorHAnsi" w:hAnsiTheme="minorHAnsi"/>
          <w:kern w:val="20"/>
          <w:sz w:val="22"/>
        </w:rPr>
      </w:pPr>
      <w:r>
        <w:rPr>
          <w:rFonts w:asciiTheme="minorHAnsi" w:hAnsiTheme="minorHAnsi"/>
          <w:kern w:val="20"/>
          <w:sz w:val="22"/>
        </w:rPr>
        <w:t>Partner Organization</w:t>
      </w:r>
      <w:r w:rsidRPr="00046DA2">
        <w:rPr>
          <w:rFonts w:asciiTheme="minorHAnsi" w:hAnsiTheme="minorHAnsi"/>
          <w:kern w:val="20"/>
          <w:sz w:val="22"/>
        </w:rPr>
        <w:t xml:space="preserve"> will not use the name of Queen's</w:t>
      </w:r>
      <w:r>
        <w:rPr>
          <w:rFonts w:asciiTheme="minorHAnsi" w:hAnsiTheme="minorHAnsi"/>
          <w:kern w:val="20"/>
          <w:sz w:val="22"/>
        </w:rPr>
        <w:t>, the Graduate Student</w:t>
      </w:r>
      <w:r w:rsidRPr="00046DA2">
        <w:rPr>
          <w:rFonts w:asciiTheme="minorHAnsi" w:hAnsiTheme="minorHAnsi"/>
          <w:kern w:val="20"/>
          <w:sz w:val="22"/>
        </w:rPr>
        <w:t xml:space="preserve">, nor of any employee of Queen's, in any publicity without the prior written approval of the </w:t>
      </w:r>
      <w:r>
        <w:rPr>
          <w:rFonts w:asciiTheme="minorHAnsi" w:hAnsiTheme="minorHAnsi"/>
          <w:kern w:val="20"/>
          <w:sz w:val="22"/>
        </w:rPr>
        <w:t>Dean of the Smith School of Business</w:t>
      </w:r>
      <w:r w:rsidRPr="00046DA2">
        <w:rPr>
          <w:rFonts w:asciiTheme="minorHAnsi" w:hAnsiTheme="minorHAnsi"/>
          <w:kern w:val="20"/>
          <w:sz w:val="22"/>
        </w:rPr>
        <w:t xml:space="preserve"> or other authorized representative of Queen's. </w:t>
      </w:r>
    </w:p>
    <w:p w14:paraId="0ECF3EA3" w14:textId="77777777" w:rsidR="00D50739" w:rsidRDefault="00F57427" w:rsidP="00837020">
      <w:pPr>
        <w:pStyle w:val="ListParagraph"/>
        <w:numPr>
          <w:ilvl w:val="1"/>
          <w:numId w:val="4"/>
        </w:numPr>
        <w:spacing w:after="240"/>
        <w:contextualSpacing w:val="0"/>
        <w:jc w:val="both"/>
        <w:rPr>
          <w:rFonts w:asciiTheme="minorHAnsi" w:hAnsiTheme="minorHAnsi"/>
          <w:kern w:val="20"/>
          <w:sz w:val="22"/>
        </w:rPr>
      </w:pPr>
      <w:r w:rsidRPr="00046DA2">
        <w:rPr>
          <w:rFonts w:asciiTheme="minorHAnsi" w:hAnsiTheme="minorHAnsi"/>
          <w:kern w:val="20"/>
          <w:sz w:val="22"/>
        </w:rPr>
        <w:t>Queen's</w:t>
      </w:r>
      <w:r>
        <w:rPr>
          <w:rFonts w:asciiTheme="minorHAnsi" w:hAnsiTheme="minorHAnsi"/>
          <w:kern w:val="20"/>
          <w:sz w:val="22"/>
        </w:rPr>
        <w:t xml:space="preserve"> and the Graduate Student</w:t>
      </w:r>
      <w:r w:rsidRPr="00046DA2">
        <w:rPr>
          <w:rFonts w:asciiTheme="minorHAnsi" w:hAnsiTheme="minorHAnsi"/>
          <w:kern w:val="20"/>
          <w:sz w:val="22"/>
        </w:rPr>
        <w:t xml:space="preserve"> will not use the name</w:t>
      </w:r>
      <w:r>
        <w:rPr>
          <w:rFonts w:asciiTheme="minorHAnsi" w:hAnsiTheme="minorHAnsi"/>
          <w:kern w:val="20"/>
          <w:sz w:val="22"/>
        </w:rPr>
        <w:t>, logo or any other identifying mark</w:t>
      </w:r>
      <w:r w:rsidRPr="00046DA2">
        <w:rPr>
          <w:rFonts w:asciiTheme="minorHAnsi" w:hAnsiTheme="minorHAnsi"/>
          <w:kern w:val="20"/>
          <w:sz w:val="22"/>
        </w:rPr>
        <w:t xml:space="preserve"> of </w:t>
      </w:r>
      <w:r>
        <w:rPr>
          <w:rFonts w:asciiTheme="minorHAnsi" w:hAnsiTheme="minorHAnsi"/>
          <w:kern w:val="20"/>
          <w:sz w:val="22"/>
        </w:rPr>
        <w:t>Partner Organization</w:t>
      </w:r>
      <w:r w:rsidRPr="00046DA2">
        <w:rPr>
          <w:rFonts w:asciiTheme="minorHAnsi" w:hAnsiTheme="minorHAnsi"/>
          <w:kern w:val="20"/>
          <w:sz w:val="22"/>
        </w:rPr>
        <w:t xml:space="preserve">, nor any employee of </w:t>
      </w:r>
      <w:r>
        <w:rPr>
          <w:rFonts w:asciiTheme="minorHAnsi" w:hAnsiTheme="minorHAnsi"/>
          <w:kern w:val="20"/>
          <w:sz w:val="22"/>
        </w:rPr>
        <w:t>Partner Organization</w:t>
      </w:r>
      <w:r w:rsidRPr="00046DA2">
        <w:rPr>
          <w:rFonts w:asciiTheme="minorHAnsi" w:hAnsiTheme="minorHAnsi"/>
          <w:kern w:val="20"/>
          <w:sz w:val="22"/>
        </w:rPr>
        <w:t xml:space="preserve">, in any publicity without the prior written approval of </w:t>
      </w:r>
      <w:r>
        <w:rPr>
          <w:rFonts w:asciiTheme="minorHAnsi" w:hAnsiTheme="minorHAnsi"/>
          <w:kern w:val="20"/>
          <w:sz w:val="22"/>
        </w:rPr>
        <w:t>Partner Organization</w:t>
      </w:r>
      <w:r w:rsidRPr="00046DA2">
        <w:rPr>
          <w:rFonts w:asciiTheme="minorHAnsi" w:hAnsiTheme="minorHAnsi"/>
          <w:kern w:val="20"/>
          <w:sz w:val="22"/>
        </w:rPr>
        <w:t>, except that Queen’s</w:t>
      </w:r>
      <w:r>
        <w:rPr>
          <w:rFonts w:asciiTheme="minorHAnsi" w:hAnsiTheme="minorHAnsi"/>
          <w:kern w:val="20"/>
          <w:sz w:val="22"/>
        </w:rPr>
        <w:t>, Academic Supervisor(s), Graduate Student</w:t>
      </w:r>
      <w:r w:rsidRPr="00046DA2">
        <w:rPr>
          <w:rFonts w:asciiTheme="minorHAnsi" w:hAnsiTheme="minorHAnsi"/>
          <w:kern w:val="20"/>
          <w:sz w:val="22"/>
        </w:rPr>
        <w:t xml:space="preserve"> may provide a brief listing of the Project, including the title, the name of </w:t>
      </w:r>
      <w:r>
        <w:rPr>
          <w:rFonts w:asciiTheme="minorHAnsi" w:hAnsiTheme="minorHAnsi"/>
          <w:kern w:val="20"/>
          <w:sz w:val="22"/>
        </w:rPr>
        <w:t>Partner Organization</w:t>
      </w:r>
      <w:r w:rsidRPr="00046DA2">
        <w:rPr>
          <w:rFonts w:asciiTheme="minorHAnsi" w:hAnsiTheme="minorHAnsi"/>
          <w:kern w:val="20"/>
          <w:sz w:val="22"/>
        </w:rPr>
        <w:t>, and the amount of funding</w:t>
      </w:r>
      <w:r>
        <w:rPr>
          <w:rFonts w:asciiTheme="minorHAnsi" w:hAnsiTheme="minorHAnsi"/>
          <w:kern w:val="20"/>
          <w:sz w:val="22"/>
        </w:rPr>
        <w:t>, if applicable</w:t>
      </w:r>
      <w:r w:rsidRPr="00046DA2">
        <w:rPr>
          <w:rFonts w:asciiTheme="minorHAnsi" w:hAnsiTheme="minorHAnsi"/>
          <w:kern w:val="20"/>
          <w:sz w:val="22"/>
        </w:rPr>
        <w:t xml:space="preserve">, </w:t>
      </w:r>
      <w:r>
        <w:rPr>
          <w:rFonts w:asciiTheme="minorHAnsi" w:hAnsiTheme="minorHAnsi"/>
          <w:kern w:val="20"/>
          <w:sz w:val="22"/>
        </w:rPr>
        <w:t>in their C.V. or</w:t>
      </w:r>
      <w:r w:rsidRPr="00046DA2">
        <w:rPr>
          <w:rFonts w:asciiTheme="minorHAnsi" w:hAnsiTheme="minorHAnsi"/>
          <w:kern w:val="20"/>
          <w:sz w:val="22"/>
        </w:rPr>
        <w:t xml:space="preserve"> </w:t>
      </w:r>
      <w:r>
        <w:rPr>
          <w:rFonts w:asciiTheme="minorHAnsi" w:hAnsiTheme="minorHAnsi"/>
          <w:kern w:val="20"/>
          <w:sz w:val="22"/>
        </w:rPr>
        <w:t xml:space="preserve">as </w:t>
      </w:r>
      <w:r w:rsidRPr="00046DA2">
        <w:rPr>
          <w:rFonts w:asciiTheme="minorHAnsi" w:hAnsiTheme="minorHAnsi"/>
          <w:kern w:val="20"/>
          <w:sz w:val="22"/>
        </w:rPr>
        <w:t>part of any public or internal compendium</w:t>
      </w:r>
      <w:r>
        <w:rPr>
          <w:rFonts w:asciiTheme="minorHAnsi" w:hAnsiTheme="minorHAnsi"/>
          <w:kern w:val="20"/>
          <w:sz w:val="22"/>
        </w:rPr>
        <w:t xml:space="preserve"> </w:t>
      </w:r>
      <w:r w:rsidRPr="00046DA2">
        <w:rPr>
          <w:rFonts w:asciiTheme="minorHAnsi" w:hAnsiTheme="minorHAnsi"/>
          <w:kern w:val="20"/>
          <w:sz w:val="22"/>
        </w:rPr>
        <w:t xml:space="preserve">of </w:t>
      </w:r>
      <w:r>
        <w:rPr>
          <w:rFonts w:asciiTheme="minorHAnsi" w:hAnsiTheme="minorHAnsi"/>
          <w:kern w:val="20"/>
          <w:sz w:val="22"/>
        </w:rPr>
        <w:t>their</w:t>
      </w:r>
      <w:r w:rsidRPr="00046DA2">
        <w:rPr>
          <w:rFonts w:asciiTheme="minorHAnsi" w:hAnsiTheme="minorHAnsi"/>
          <w:kern w:val="20"/>
          <w:sz w:val="22"/>
        </w:rPr>
        <w:t xml:space="preserve"> research.</w:t>
      </w:r>
    </w:p>
    <w:p w14:paraId="3FA2B24E" w14:textId="77777777" w:rsidR="00D50739" w:rsidRPr="00627A96" w:rsidRDefault="00F57427" w:rsidP="007643B3">
      <w:pPr>
        <w:pStyle w:val="HTMLBody"/>
        <w:spacing w:after="240"/>
        <w:jc w:val="both"/>
        <w:rPr>
          <w:rFonts w:asciiTheme="minorHAnsi" w:hAnsiTheme="minorHAnsi"/>
          <w:b/>
          <w:kern w:val="20"/>
        </w:rPr>
      </w:pPr>
      <w:r w:rsidRPr="00627A96">
        <w:rPr>
          <w:rFonts w:asciiTheme="minorHAnsi" w:hAnsiTheme="minorHAnsi"/>
          <w:b/>
          <w:kern w:val="20"/>
          <w:sz w:val="22"/>
        </w:rPr>
        <w:t>Article 1</w:t>
      </w:r>
      <w:r>
        <w:rPr>
          <w:rFonts w:asciiTheme="minorHAnsi" w:hAnsiTheme="minorHAnsi"/>
          <w:b/>
          <w:kern w:val="20"/>
          <w:sz w:val="22"/>
        </w:rPr>
        <w:t xml:space="preserve">1 </w:t>
      </w:r>
      <w:r w:rsidRPr="00627A96">
        <w:rPr>
          <w:rFonts w:asciiTheme="minorHAnsi" w:hAnsiTheme="minorHAnsi"/>
          <w:b/>
          <w:kern w:val="20"/>
          <w:sz w:val="22"/>
        </w:rPr>
        <w:t>- Termination</w:t>
      </w:r>
    </w:p>
    <w:p w14:paraId="5F9F31ED" w14:textId="77777777" w:rsidR="00D50739" w:rsidRPr="00046DA2" w:rsidRDefault="00F57427" w:rsidP="007643B3">
      <w:pPr>
        <w:pStyle w:val="ListParagraph"/>
        <w:numPr>
          <w:ilvl w:val="0"/>
          <w:numId w:val="4"/>
        </w:numPr>
        <w:spacing w:after="240"/>
        <w:contextualSpacing w:val="0"/>
        <w:jc w:val="both"/>
        <w:rPr>
          <w:rFonts w:asciiTheme="minorHAnsi" w:hAnsiTheme="minorHAnsi"/>
          <w:kern w:val="20"/>
          <w:sz w:val="22"/>
        </w:rPr>
      </w:pPr>
      <w:r w:rsidRPr="00046DA2">
        <w:rPr>
          <w:rFonts w:asciiTheme="minorHAnsi" w:hAnsiTheme="minorHAnsi"/>
          <w:kern w:val="20"/>
          <w:sz w:val="22"/>
        </w:rPr>
        <w:t xml:space="preserve">This agreement will terminate upon the earlier of any of the following events: </w:t>
      </w:r>
    </w:p>
    <w:p w14:paraId="794B37E5" w14:textId="77777777" w:rsidR="00D50739" w:rsidRPr="007643B3" w:rsidRDefault="00F57427" w:rsidP="00105863">
      <w:pPr>
        <w:pStyle w:val="ListParagraph"/>
        <w:numPr>
          <w:ilvl w:val="2"/>
          <w:numId w:val="4"/>
        </w:numPr>
        <w:spacing w:after="240"/>
        <w:contextualSpacing w:val="0"/>
        <w:jc w:val="both"/>
        <w:rPr>
          <w:rFonts w:asciiTheme="minorHAnsi" w:hAnsiTheme="minorHAnsi"/>
          <w:kern w:val="20"/>
          <w:sz w:val="22"/>
        </w:rPr>
      </w:pPr>
      <w:r w:rsidRPr="007643B3">
        <w:rPr>
          <w:rFonts w:asciiTheme="minorHAnsi" w:hAnsiTheme="minorHAnsi"/>
          <w:kern w:val="20"/>
          <w:sz w:val="22"/>
          <w:u w:val="single"/>
        </w:rPr>
        <w:t>Project Completion</w:t>
      </w:r>
      <w:r w:rsidRPr="007643B3">
        <w:rPr>
          <w:rFonts w:asciiTheme="minorHAnsi" w:hAnsiTheme="minorHAnsi"/>
          <w:kern w:val="20"/>
          <w:sz w:val="22"/>
        </w:rPr>
        <w:t xml:space="preserve">. For purposes of this agreement, “Project Completion” is defined as the completion of and delivery to Partner Organization of any required deliverables as set out in Appendix 1.  </w:t>
      </w:r>
    </w:p>
    <w:p w14:paraId="55AC547C" w14:textId="77777777" w:rsidR="00D50739" w:rsidRPr="007643B3" w:rsidRDefault="00F57427" w:rsidP="00105863">
      <w:pPr>
        <w:pStyle w:val="ListParagraph"/>
        <w:numPr>
          <w:ilvl w:val="2"/>
          <w:numId w:val="4"/>
        </w:numPr>
        <w:spacing w:after="240"/>
        <w:contextualSpacing w:val="0"/>
        <w:jc w:val="both"/>
        <w:rPr>
          <w:rFonts w:asciiTheme="minorHAnsi" w:hAnsiTheme="minorHAnsi"/>
          <w:kern w:val="20"/>
          <w:sz w:val="22"/>
        </w:rPr>
      </w:pPr>
      <w:r w:rsidRPr="007643B3">
        <w:rPr>
          <w:rFonts w:asciiTheme="minorHAnsi" w:hAnsiTheme="minorHAnsi"/>
          <w:kern w:val="20"/>
          <w:sz w:val="22"/>
          <w:u w:val="single"/>
        </w:rPr>
        <w:t>Early Termination</w:t>
      </w:r>
      <w:r w:rsidRPr="007643B3">
        <w:rPr>
          <w:rFonts w:asciiTheme="minorHAnsi" w:hAnsiTheme="minorHAnsi"/>
          <w:kern w:val="20"/>
          <w:sz w:val="22"/>
        </w:rPr>
        <w:t xml:space="preserve">. Either Queen’s or the Partner Organization may terminate this agreement for any reason upon 60 days written notice to the other parties. If termination is due to default, the defaulting party shall have a </w:t>
      </w:r>
      <w:proofErr w:type="gramStart"/>
      <w:r w:rsidRPr="007643B3">
        <w:rPr>
          <w:rFonts w:asciiTheme="minorHAnsi" w:hAnsiTheme="minorHAnsi"/>
          <w:kern w:val="20"/>
          <w:sz w:val="22"/>
        </w:rPr>
        <w:t>30 day</w:t>
      </w:r>
      <w:proofErr w:type="gramEnd"/>
      <w:r w:rsidRPr="007643B3">
        <w:rPr>
          <w:rFonts w:asciiTheme="minorHAnsi" w:hAnsiTheme="minorHAnsi"/>
          <w:kern w:val="20"/>
          <w:sz w:val="22"/>
        </w:rPr>
        <w:t xml:space="preserve"> period from the receipt of notice to correct the default. If the correction is deemed acceptable to the terminating party, then the notice of termination shall be of no effect. The parties acknowledge that Queen’s is bound by its </w:t>
      </w:r>
      <w:r w:rsidRPr="007643B3">
        <w:rPr>
          <w:rFonts w:asciiTheme="minorHAnsi" w:hAnsiTheme="minorHAnsi"/>
          <w:kern w:val="20"/>
          <w:sz w:val="22"/>
        </w:rPr>
        <w:lastRenderedPageBreak/>
        <w:t xml:space="preserve">Senate Policy on Integrity in Research and any breach of that policy will be seen as a default under this agreement. </w:t>
      </w:r>
    </w:p>
    <w:p w14:paraId="4F320278" w14:textId="77777777" w:rsidR="00D50739" w:rsidRDefault="00F57427" w:rsidP="007643B3">
      <w:pPr>
        <w:pStyle w:val="ListParagraph"/>
        <w:numPr>
          <w:ilvl w:val="2"/>
          <w:numId w:val="4"/>
        </w:numPr>
        <w:spacing w:after="240"/>
        <w:contextualSpacing w:val="0"/>
        <w:jc w:val="both"/>
        <w:rPr>
          <w:rFonts w:asciiTheme="minorHAnsi" w:hAnsiTheme="minorHAnsi"/>
          <w:kern w:val="20"/>
          <w:sz w:val="22"/>
        </w:rPr>
      </w:pPr>
      <w:r w:rsidRPr="00046DA2">
        <w:rPr>
          <w:rFonts w:asciiTheme="minorHAnsi" w:hAnsiTheme="minorHAnsi"/>
          <w:kern w:val="20"/>
          <w:sz w:val="22"/>
        </w:rPr>
        <w:t xml:space="preserve">Upon early termination, </w:t>
      </w:r>
      <w:r>
        <w:rPr>
          <w:rFonts w:asciiTheme="minorHAnsi" w:hAnsiTheme="minorHAnsi"/>
          <w:kern w:val="20"/>
          <w:sz w:val="22"/>
        </w:rPr>
        <w:t>Queen’s and Partner Organization</w:t>
      </w:r>
      <w:r w:rsidRPr="00046DA2">
        <w:rPr>
          <w:rFonts w:asciiTheme="minorHAnsi" w:hAnsiTheme="minorHAnsi"/>
          <w:kern w:val="20"/>
          <w:sz w:val="22"/>
        </w:rPr>
        <w:t xml:space="preserve"> shall take all reasonable steps to wind down</w:t>
      </w:r>
      <w:r>
        <w:rPr>
          <w:rFonts w:asciiTheme="minorHAnsi" w:hAnsiTheme="minorHAnsi"/>
          <w:kern w:val="20"/>
          <w:sz w:val="22"/>
        </w:rPr>
        <w:t xml:space="preserve"> the Project with a minimum of disruption to the Graduate Students’ work</w:t>
      </w:r>
      <w:r w:rsidRPr="00046DA2">
        <w:rPr>
          <w:rFonts w:asciiTheme="minorHAnsi" w:hAnsiTheme="minorHAnsi"/>
          <w:kern w:val="20"/>
          <w:sz w:val="22"/>
        </w:rPr>
        <w:t>. Termination shall not affect the obligations and rights of the parties accrued prior to the date of termination.</w:t>
      </w:r>
    </w:p>
    <w:p w14:paraId="4C95A53D" w14:textId="77777777" w:rsidR="00D50739" w:rsidRPr="00627A96" w:rsidRDefault="00F57427" w:rsidP="007643B3">
      <w:pPr>
        <w:spacing w:after="240"/>
        <w:jc w:val="both"/>
        <w:rPr>
          <w:rFonts w:asciiTheme="minorHAnsi" w:hAnsiTheme="minorHAnsi"/>
          <w:kern w:val="20"/>
          <w:sz w:val="22"/>
        </w:rPr>
      </w:pPr>
      <w:r w:rsidRPr="00627A96">
        <w:rPr>
          <w:rFonts w:asciiTheme="minorHAnsi" w:hAnsiTheme="minorHAnsi"/>
          <w:b/>
          <w:kern w:val="20"/>
          <w:sz w:val="22"/>
        </w:rPr>
        <w:t>Article 1</w:t>
      </w:r>
      <w:r>
        <w:rPr>
          <w:rFonts w:asciiTheme="minorHAnsi" w:hAnsiTheme="minorHAnsi"/>
          <w:b/>
          <w:kern w:val="20"/>
          <w:sz w:val="22"/>
        </w:rPr>
        <w:t>2</w:t>
      </w:r>
      <w:r w:rsidRPr="00627A96">
        <w:rPr>
          <w:rFonts w:asciiTheme="minorHAnsi" w:hAnsiTheme="minorHAnsi"/>
          <w:b/>
          <w:kern w:val="20"/>
          <w:sz w:val="22"/>
        </w:rPr>
        <w:t xml:space="preserve"> - Notices</w:t>
      </w:r>
    </w:p>
    <w:p w14:paraId="23F0E15D" w14:textId="77777777" w:rsidR="00D50739" w:rsidRPr="00D148C7" w:rsidRDefault="00F57427" w:rsidP="007643B3">
      <w:pPr>
        <w:pStyle w:val="ListParagraph"/>
        <w:numPr>
          <w:ilvl w:val="0"/>
          <w:numId w:val="4"/>
        </w:numPr>
        <w:spacing w:after="240"/>
        <w:contextualSpacing w:val="0"/>
        <w:jc w:val="both"/>
        <w:rPr>
          <w:rFonts w:asciiTheme="minorHAnsi" w:hAnsiTheme="minorHAnsi"/>
          <w:b/>
          <w:kern w:val="20"/>
          <w:sz w:val="22"/>
        </w:rPr>
      </w:pPr>
      <w:r w:rsidRPr="00EF0159">
        <w:rPr>
          <w:rFonts w:asciiTheme="minorHAnsi" w:hAnsiTheme="minorHAnsi"/>
          <w:kern w:val="20"/>
          <w:sz w:val="22"/>
        </w:rPr>
        <w:t xml:space="preserve">Notices shall be in writing and delivered by electronic mail and shall be addressed to Partner Organization, the Graduate Students and Queen’s respectively. In the case of electronic mail, notice shall be deemed to be given on the first business day following receipt of transmission by sender. </w:t>
      </w:r>
    </w:p>
    <w:p w14:paraId="6B027C35" w14:textId="77777777" w:rsidR="00D50739" w:rsidRPr="00627A96" w:rsidRDefault="00F57427" w:rsidP="007643B3">
      <w:pPr>
        <w:spacing w:after="240"/>
        <w:jc w:val="both"/>
        <w:rPr>
          <w:rFonts w:asciiTheme="minorHAnsi" w:hAnsiTheme="minorHAnsi"/>
          <w:kern w:val="20"/>
          <w:sz w:val="22"/>
        </w:rPr>
      </w:pPr>
      <w:r w:rsidRPr="00627A96">
        <w:rPr>
          <w:rFonts w:asciiTheme="minorHAnsi" w:hAnsiTheme="minorHAnsi"/>
          <w:b/>
          <w:kern w:val="20"/>
          <w:sz w:val="22"/>
        </w:rPr>
        <w:t>Article 1</w:t>
      </w:r>
      <w:r>
        <w:rPr>
          <w:rFonts w:asciiTheme="minorHAnsi" w:hAnsiTheme="minorHAnsi"/>
          <w:b/>
          <w:kern w:val="20"/>
          <w:sz w:val="22"/>
        </w:rPr>
        <w:t>3</w:t>
      </w:r>
      <w:r w:rsidRPr="00627A96">
        <w:rPr>
          <w:rFonts w:asciiTheme="minorHAnsi" w:hAnsiTheme="minorHAnsi"/>
          <w:b/>
          <w:kern w:val="20"/>
          <w:sz w:val="22"/>
        </w:rPr>
        <w:t xml:space="preserve"> </w:t>
      </w:r>
      <w:r>
        <w:rPr>
          <w:rFonts w:asciiTheme="minorHAnsi" w:hAnsiTheme="minorHAnsi"/>
          <w:b/>
          <w:kern w:val="20"/>
          <w:sz w:val="22"/>
        </w:rPr>
        <w:t>–</w:t>
      </w:r>
      <w:r w:rsidRPr="00627A96">
        <w:rPr>
          <w:rFonts w:asciiTheme="minorHAnsi" w:hAnsiTheme="minorHAnsi"/>
          <w:b/>
          <w:kern w:val="20"/>
          <w:sz w:val="22"/>
        </w:rPr>
        <w:t xml:space="preserve"> </w:t>
      </w:r>
      <w:r>
        <w:rPr>
          <w:rFonts w:asciiTheme="minorHAnsi" w:hAnsiTheme="minorHAnsi"/>
          <w:b/>
          <w:kern w:val="20"/>
          <w:sz w:val="22"/>
        </w:rPr>
        <w:t>Export Controls and Controlled Goods</w:t>
      </w:r>
    </w:p>
    <w:p w14:paraId="5963EBC6" w14:textId="77777777" w:rsidR="00D50739" w:rsidRPr="00046DA2" w:rsidRDefault="00F57427" w:rsidP="007643B3">
      <w:pPr>
        <w:pStyle w:val="ListParagraph"/>
        <w:numPr>
          <w:ilvl w:val="0"/>
          <w:numId w:val="4"/>
        </w:numPr>
        <w:spacing w:after="240"/>
        <w:contextualSpacing w:val="0"/>
        <w:jc w:val="both"/>
        <w:rPr>
          <w:rFonts w:asciiTheme="minorHAnsi" w:hAnsiTheme="minorHAnsi"/>
          <w:kern w:val="20"/>
          <w:sz w:val="22"/>
        </w:rPr>
      </w:pPr>
      <w:r>
        <w:rPr>
          <w:rFonts w:asciiTheme="minorHAnsi" w:hAnsiTheme="minorHAnsi"/>
          <w:kern w:val="20"/>
          <w:sz w:val="22"/>
        </w:rPr>
        <w:t>Partner Organization</w:t>
      </w:r>
      <w:r w:rsidRPr="00046DA2">
        <w:rPr>
          <w:rFonts w:asciiTheme="minorHAnsi" w:hAnsiTheme="minorHAnsi"/>
          <w:kern w:val="20"/>
          <w:sz w:val="22"/>
        </w:rPr>
        <w:t xml:space="preserve"> shall advise Queen’s in writing if </w:t>
      </w:r>
      <w:r>
        <w:rPr>
          <w:rFonts w:asciiTheme="minorHAnsi" w:hAnsiTheme="minorHAnsi"/>
          <w:kern w:val="20"/>
          <w:sz w:val="22"/>
        </w:rPr>
        <w:t>Partner Organization</w:t>
      </w:r>
      <w:r w:rsidRPr="00046DA2">
        <w:rPr>
          <w:rFonts w:asciiTheme="minorHAnsi" w:hAnsiTheme="minorHAnsi"/>
          <w:kern w:val="20"/>
          <w:sz w:val="22"/>
        </w:rPr>
        <w:t xml:space="preserve"> intends to provide Queen’s with any goods or information covered by Canadian or United States laws or regulations concerning export control, controlled goods or arms regulation. </w:t>
      </w:r>
      <w:r>
        <w:rPr>
          <w:rFonts w:asciiTheme="minorHAnsi" w:hAnsiTheme="minorHAnsi"/>
          <w:kern w:val="20"/>
          <w:sz w:val="22"/>
        </w:rPr>
        <w:t>Partner Organization</w:t>
      </w:r>
      <w:r w:rsidRPr="00046DA2">
        <w:rPr>
          <w:rFonts w:asciiTheme="minorHAnsi" w:hAnsiTheme="minorHAnsi"/>
          <w:kern w:val="20"/>
          <w:sz w:val="22"/>
        </w:rPr>
        <w:t xml:space="preserve"> shall not provide any such goods or information</w:t>
      </w:r>
      <w:r>
        <w:rPr>
          <w:rFonts w:asciiTheme="minorHAnsi" w:hAnsiTheme="minorHAnsi"/>
          <w:kern w:val="20"/>
          <w:sz w:val="22"/>
        </w:rPr>
        <w:t>, including to the Graduate Student,</w:t>
      </w:r>
      <w:r w:rsidRPr="00046DA2">
        <w:rPr>
          <w:rFonts w:asciiTheme="minorHAnsi" w:hAnsiTheme="minorHAnsi"/>
          <w:kern w:val="20"/>
          <w:sz w:val="22"/>
        </w:rPr>
        <w:t xml:space="preserve"> without prior receipt of Queen’s express written permission. Queen’s refusal to accept such goods or information shall not constitute a breach of this agreement. After receipt of express written permission from Queen’s, </w:t>
      </w:r>
      <w:r>
        <w:rPr>
          <w:rFonts w:asciiTheme="minorHAnsi" w:hAnsiTheme="minorHAnsi"/>
          <w:kern w:val="20"/>
          <w:sz w:val="22"/>
        </w:rPr>
        <w:t>Partner Organization</w:t>
      </w:r>
      <w:r w:rsidRPr="00046DA2">
        <w:rPr>
          <w:rFonts w:asciiTheme="minorHAnsi" w:hAnsiTheme="minorHAnsi"/>
          <w:kern w:val="20"/>
          <w:sz w:val="22"/>
        </w:rPr>
        <w:t xml:space="preserve"> shall make such goods or information available only to eligible individuals as designated by Queen’s, shall obtain the appropriate license or approval from the relevant agency, and/or shall invoke an available exception, exemption or exclusion.</w:t>
      </w:r>
    </w:p>
    <w:p w14:paraId="6958E1C5" w14:textId="77777777" w:rsidR="00D50739" w:rsidRPr="00046DA2" w:rsidRDefault="00F57427" w:rsidP="007643B3">
      <w:pPr>
        <w:pStyle w:val="ListParagraph"/>
        <w:numPr>
          <w:ilvl w:val="1"/>
          <w:numId w:val="4"/>
        </w:numPr>
        <w:spacing w:after="240"/>
        <w:contextualSpacing w:val="0"/>
        <w:jc w:val="both"/>
        <w:rPr>
          <w:rFonts w:asciiTheme="minorHAnsi" w:hAnsiTheme="minorHAnsi"/>
          <w:kern w:val="20"/>
          <w:sz w:val="22"/>
        </w:rPr>
      </w:pPr>
      <w:r w:rsidRPr="00046DA2">
        <w:rPr>
          <w:rFonts w:asciiTheme="minorHAnsi" w:hAnsiTheme="minorHAnsi"/>
          <w:kern w:val="20"/>
          <w:sz w:val="22"/>
        </w:rPr>
        <w:t xml:space="preserve">In the event the Project Results developed in the course of the Project constitute controlled goods under Canadian law, the parties will cooperate so that the applicable requirements of the law are met prior to disclosure of such Project Results to </w:t>
      </w:r>
      <w:r>
        <w:rPr>
          <w:rFonts w:asciiTheme="minorHAnsi" w:hAnsiTheme="minorHAnsi"/>
          <w:kern w:val="20"/>
          <w:sz w:val="22"/>
        </w:rPr>
        <w:t>Partner Organization</w:t>
      </w:r>
      <w:r w:rsidRPr="00046DA2">
        <w:rPr>
          <w:rFonts w:asciiTheme="minorHAnsi" w:hAnsiTheme="minorHAnsi"/>
          <w:kern w:val="20"/>
          <w:sz w:val="22"/>
        </w:rPr>
        <w:t>.</w:t>
      </w:r>
    </w:p>
    <w:p w14:paraId="11DA306A" w14:textId="77777777" w:rsidR="00D50739" w:rsidRPr="00046DA2" w:rsidRDefault="00F57427" w:rsidP="007643B3">
      <w:pPr>
        <w:pStyle w:val="ListParagraph"/>
        <w:numPr>
          <w:ilvl w:val="1"/>
          <w:numId w:val="4"/>
        </w:numPr>
        <w:spacing w:after="240"/>
        <w:contextualSpacing w:val="0"/>
        <w:jc w:val="both"/>
        <w:rPr>
          <w:rFonts w:asciiTheme="minorHAnsi" w:hAnsiTheme="minorHAnsi"/>
          <w:kern w:val="20"/>
          <w:sz w:val="22"/>
        </w:rPr>
      </w:pPr>
      <w:r w:rsidRPr="00046DA2">
        <w:rPr>
          <w:rFonts w:asciiTheme="minorHAnsi" w:hAnsiTheme="minorHAnsi"/>
          <w:kern w:val="20"/>
          <w:sz w:val="22"/>
        </w:rPr>
        <w:t xml:space="preserve">Queen’s shall have the right to terminate this agreement if the disclosure of any goods or information, under license or otherwise, would prevent Queen’s from invoking the fundamental research exclusion with regard to the conduct or reporting of its research or from complying with the requirements of the </w:t>
      </w:r>
      <w:r>
        <w:rPr>
          <w:rFonts w:asciiTheme="minorHAnsi" w:hAnsiTheme="minorHAnsi"/>
          <w:kern w:val="20"/>
          <w:sz w:val="22"/>
        </w:rPr>
        <w:t>Partner Organization</w:t>
      </w:r>
      <w:r w:rsidRPr="00046DA2">
        <w:rPr>
          <w:rFonts w:asciiTheme="minorHAnsi" w:hAnsiTheme="minorHAnsi"/>
          <w:kern w:val="20"/>
          <w:sz w:val="22"/>
        </w:rPr>
        <w:t xml:space="preserve">. </w:t>
      </w:r>
    </w:p>
    <w:p w14:paraId="7A8010EB" w14:textId="77777777" w:rsidR="00D50739" w:rsidRDefault="00F57427" w:rsidP="007643B3">
      <w:pPr>
        <w:spacing w:after="240"/>
        <w:jc w:val="both"/>
        <w:rPr>
          <w:rFonts w:asciiTheme="minorHAnsi" w:hAnsiTheme="minorHAnsi"/>
          <w:b/>
          <w:kern w:val="20"/>
          <w:sz w:val="22"/>
        </w:rPr>
      </w:pPr>
      <w:r w:rsidRPr="00627A96">
        <w:rPr>
          <w:rFonts w:asciiTheme="minorHAnsi" w:hAnsiTheme="minorHAnsi"/>
          <w:b/>
          <w:kern w:val="20"/>
          <w:sz w:val="22"/>
        </w:rPr>
        <w:t xml:space="preserve">Article </w:t>
      </w:r>
      <w:r>
        <w:rPr>
          <w:rFonts w:asciiTheme="minorHAnsi" w:hAnsiTheme="minorHAnsi"/>
          <w:b/>
          <w:kern w:val="20"/>
          <w:sz w:val="22"/>
        </w:rPr>
        <w:t>14</w:t>
      </w:r>
      <w:r w:rsidRPr="00627A96">
        <w:rPr>
          <w:rFonts w:asciiTheme="minorHAnsi" w:hAnsiTheme="minorHAnsi"/>
          <w:b/>
          <w:kern w:val="20"/>
          <w:sz w:val="22"/>
        </w:rPr>
        <w:t xml:space="preserve"> </w:t>
      </w:r>
      <w:r>
        <w:rPr>
          <w:rFonts w:asciiTheme="minorHAnsi" w:hAnsiTheme="minorHAnsi"/>
          <w:b/>
          <w:kern w:val="20"/>
          <w:sz w:val="22"/>
        </w:rPr>
        <w:t>–</w:t>
      </w:r>
      <w:r w:rsidRPr="00627A96">
        <w:rPr>
          <w:rFonts w:asciiTheme="minorHAnsi" w:hAnsiTheme="minorHAnsi"/>
          <w:b/>
          <w:kern w:val="20"/>
          <w:sz w:val="22"/>
        </w:rPr>
        <w:t xml:space="preserve"> </w:t>
      </w:r>
      <w:r>
        <w:rPr>
          <w:rFonts w:asciiTheme="minorHAnsi" w:hAnsiTheme="minorHAnsi"/>
          <w:b/>
          <w:kern w:val="20"/>
          <w:sz w:val="22"/>
        </w:rPr>
        <w:t>General Provisions</w:t>
      </w:r>
    </w:p>
    <w:p w14:paraId="1E161357" w14:textId="77777777" w:rsidR="00D50739" w:rsidRPr="008D477D" w:rsidRDefault="00F57427" w:rsidP="007643B3">
      <w:pPr>
        <w:pStyle w:val="ListParagraph"/>
        <w:numPr>
          <w:ilvl w:val="0"/>
          <w:numId w:val="4"/>
        </w:numPr>
        <w:spacing w:after="240"/>
        <w:contextualSpacing w:val="0"/>
        <w:jc w:val="both"/>
        <w:rPr>
          <w:rFonts w:asciiTheme="minorHAnsi" w:hAnsiTheme="minorHAnsi"/>
          <w:kern w:val="20"/>
          <w:sz w:val="22"/>
        </w:rPr>
      </w:pPr>
      <w:r w:rsidRPr="008D477D">
        <w:rPr>
          <w:rFonts w:asciiTheme="minorHAnsi" w:hAnsiTheme="minorHAnsi"/>
          <w:i/>
          <w:kern w:val="20"/>
          <w:sz w:val="22"/>
        </w:rPr>
        <w:t xml:space="preserve">Entire Agreement </w:t>
      </w:r>
      <w:r w:rsidRPr="008D477D">
        <w:rPr>
          <w:rFonts w:asciiTheme="minorHAnsi" w:hAnsiTheme="minorHAnsi"/>
          <w:kern w:val="20"/>
          <w:sz w:val="22"/>
        </w:rPr>
        <w:t>- This agreement including all attached appendices, which are hereby incorporated by reference, constitute the entire agreement between the parties with respect to this subject matter. Any amendment or modification to this agreement or its appendices shall not be effective unless it is in writing and signed by authorised representatives of each party.</w:t>
      </w:r>
    </w:p>
    <w:p w14:paraId="4FF0AFC5" w14:textId="77777777" w:rsidR="00D50739" w:rsidRPr="00627A96" w:rsidRDefault="00F57427" w:rsidP="007643B3">
      <w:pPr>
        <w:pStyle w:val="ListParagraph"/>
        <w:numPr>
          <w:ilvl w:val="1"/>
          <w:numId w:val="4"/>
        </w:numPr>
        <w:spacing w:after="240"/>
        <w:contextualSpacing w:val="0"/>
        <w:jc w:val="both"/>
        <w:rPr>
          <w:rFonts w:asciiTheme="minorHAnsi" w:hAnsiTheme="minorHAnsi"/>
          <w:kern w:val="20"/>
          <w:sz w:val="22"/>
        </w:rPr>
      </w:pPr>
      <w:r w:rsidRPr="006B00C4">
        <w:rPr>
          <w:rFonts w:asciiTheme="minorHAnsi" w:hAnsiTheme="minorHAnsi"/>
          <w:i/>
          <w:kern w:val="20"/>
          <w:sz w:val="22"/>
        </w:rPr>
        <w:t>Assignment</w:t>
      </w:r>
      <w:r>
        <w:rPr>
          <w:rFonts w:asciiTheme="minorHAnsi" w:hAnsiTheme="minorHAnsi"/>
          <w:i/>
          <w:kern w:val="20"/>
          <w:sz w:val="22"/>
        </w:rPr>
        <w:t xml:space="preserve"> </w:t>
      </w:r>
      <w:r>
        <w:rPr>
          <w:rFonts w:asciiTheme="minorHAnsi" w:hAnsiTheme="minorHAnsi"/>
          <w:kern w:val="20"/>
          <w:sz w:val="22"/>
        </w:rPr>
        <w:t xml:space="preserve">- </w:t>
      </w:r>
      <w:r w:rsidRPr="00627A96">
        <w:rPr>
          <w:rFonts w:asciiTheme="minorHAnsi" w:hAnsiTheme="minorHAnsi"/>
          <w:kern w:val="20"/>
          <w:sz w:val="22"/>
        </w:rPr>
        <w:t xml:space="preserve">No right or obligation related to this </w:t>
      </w:r>
      <w:r>
        <w:rPr>
          <w:rFonts w:asciiTheme="minorHAnsi" w:hAnsiTheme="minorHAnsi"/>
          <w:kern w:val="20"/>
          <w:sz w:val="22"/>
        </w:rPr>
        <w:t>a</w:t>
      </w:r>
      <w:r w:rsidRPr="00627A96">
        <w:rPr>
          <w:rFonts w:asciiTheme="minorHAnsi" w:hAnsiTheme="minorHAnsi"/>
          <w:kern w:val="20"/>
          <w:sz w:val="22"/>
        </w:rPr>
        <w:t xml:space="preserve">greement shall be assigned by </w:t>
      </w:r>
      <w:r>
        <w:rPr>
          <w:rFonts w:asciiTheme="minorHAnsi" w:hAnsiTheme="minorHAnsi"/>
          <w:kern w:val="20"/>
          <w:sz w:val="22"/>
        </w:rPr>
        <w:t>any</w:t>
      </w:r>
      <w:r w:rsidRPr="00627A96">
        <w:rPr>
          <w:rFonts w:asciiTheme="minorHAnsi" w:hAnsiTheme="minorHAnsi"/>
          <w:kern w:val="20"/>
          <w:sz w:val="22"/>
        </w:rPr>
        <w:t xml:space="preserve"> party without the prior written permission of the other, such permission not to be unreasonably withheld, provided that</w:t>
      </w:r>
      <w:r>
        <w:rPr>
          <w:rFonts w:asciiTheme="minorHAnsi" w:hAnsiTheme="minorHAnsi"/>
          <w:kern w:val="20"/>
          <w:sz w:val="22"/>
        </w:rPr>
        <w:t>,</w:t>
      </w:r>
      <w:r w:rsidRPr="00627A96">
        <w:rPr>
          <w:rFonts w:asciiTheme="minorHAnsi" w:hAnsiTheme="minorHAnsi"/>
          <w:kern w:val="20"/>
          <w:sz w:val="22"/>
        </w:rPr>
        <w:t xml:space="preserve"> </w:t>
      </w:r>
      <w:r>
        <w:rPr>
          <w:rFonts w:asciiTheme="minorHAnsi" w:hAnsiTheme="minorHAnsi"/>
          <w:kern w:val="20"/>
          <w:sz w:val="22"/>
        </w:rPr>
        <w:t>upon notice to Queen’s, Partner Organization</w:t>
      </w:r>
      <w:r w:rsidRPr="00627A96">
        <w:rPr>
          <w:rFonts w:asciiTheme="minorHAnsi" w:hAnsiTheme="minorHAnsi"/>
          <w:kern w:val="20"/>
          <w:sz w:val="22"/>
        </w:rPr>
        <w:t xml:space="preserve"> may assign this </w:t>
      </w:r>
      <w:r>
        <w:rPr>
          <w:rFonts w:asciiTheme="minorHAnsi" w:hAnsiTheme="minorHAnsi"/>
          <w:kern w:val="20"/>
          <w:sz w:val="22"/>
        </w:rPr>
        <w:t>a</w:t>
      </w:r>
      <w:r w:rsidRPr="00627A96">
        <w:rPr>
          <w:rFonts w:asciiTheme="minorHAnsi" w:hAnsiTheme="minorHAnsi"/>
          <w:kern w:val="20"/>
          <w:sz w:val="22"/>
        </w:rPr>
        <w:t xml:space="preserve">greement to a wholly-owned subsidiary or to a successor of all or substantially all of </w:t>
      </w:r>
      <w:r>
        <w:rPr>
          <w:rFonts w:asciiTheme="minorHAnsi" w:hAnsiTheme="minorHAnsi"/>
          <w:kern w:val="20"/>
          <w:sz w:val="22"/>
        </w:rPr>
        <w:t>Partner Organization</w:t>
      </w:r>
      <w:r w:rsidRPr="00627A96">
        <w:rPr>
          <w:rFonts w:asciiTheme="minorHAnsi" w:hAnsiTheme="minorHAnsi"/>
          <w:kern w:val="20"/>
          <w:sz w:val="22"/>
        </w:rPr>
        <w:t xml:space="preserve">’s business without such permission. </w:t>
      </w:r>
    </w:p>
    <w:p w14:paraId="5F93F720" w14:textId="77777777" w:rsidR="00D50739" w:rsidRPr="008D477D" w:rsidRDefault="00F57427" w:rsidP="007643B3">
      <w:pPr>
        <w:pStyle w:val="ListParagraph"/>
        <w:numPr>
          <w:ilvl w:val="1"/>
          <w:numId w:val="4"/>
        </w:numPr>
        <w:spacing w:after="240"/>
        <w:contextualSpacing w:val="0"/>
        <w:jc w:val="both"/>
        <w:rPr>
          <w:rFonts w:asciiTheme="minorHAnsi" w:hAnsiTheme="minorHAnsi"/>
          <w:kern w:val="20"/>
          <w:sz w:val="22"/>
        </w:rPr>
      </w:pPr>
      <w:r w:rsidRPr="008D477D">
        <w:rPr>
          <w:rFonts w:asciiTheme="minorHAnsi" w:hAnsiTheme="minorHAnsi"/>
          <w:i/>
          <w:kern w:val="20"/>
          <w:sz w:val="22"/>
        </w:rPr>
        <w:lastRenderedPageBreak/>
        <w:t xml:space="preserve">Force Majeure </w:t>
      </w:r>
      <w:r w:rsidRPr="008D477D">
        <w:rPr>
          <w:rFonts w:asciiTheme="minorHAnsi" w:hAnsiTheme="minorHAnsi"/>
          <w:kern w:val="20"/>
          <w:sz w:val="22"/>
        </w:rPr>
        <w:t>- N</w:t>
      </w:r>
      <w:r>
        <w:rPr>
          <w:rFonts w:asciiTheme="minorHAnsi" w:hAnsiTheme="minorHAnsi"/>
          <w:kern w:val="20"/>
          <w:sz w:val="22"/>
        </w:rPr>
        <w:t>one</w:t>
      </w:r>
      <w:r w:rsidRPr="008D477D">
        <w:rPr>
          <w:rFonts w:asciiTheme="minorHAnsi" w:hAnsiTheme="minorHAnsi"/>
          <w:kern w:val="20"/>
          <w:sz w:val="22"/>
        </w:rPr>
        <w:t xml:space="preserve"> </w:t>
      </w:r>
      <w:r>
        <w:rPr>
          <w:rFonts w:asciiTheme="minorHAnsi" w:hAnsiTheme="minorHAnsi"/>
          <w:kern w:val="20"/>
          <w:sz w:val="22"/>
        </w:rPr>
        <w:t xml:space="preserve">of the </w:t>
      </w:r>
      <w:r w:rsidRPr="008D477D">
        <w:rPr>
          <w:rFonts w:asciiTheme="minorHAnsi" w:hAnsiTheme="minorHAnsi"/>
          <w:kern w:val="20"/>
          <w:sz w:val="22"/>
        </w:rPr>
        <w:t>part</w:t>
      </w:r>
      <w:r>
        <w:rPr>
          <w:rFonts w:asciiTheme="minorHAnsi" w:hAnsiTheme="minorHAnsi"/>
          <w:kern w:val="20"/>
          <w:sz w:val="22"/>
        </w:rPr>
        <w:t>ies</w:t>
      </w:r>
      <w:r w:rsidRPr="008D477D">
        <w:rPr>
          <w:rFonts w:asciiTheme="minorHAnsi" w:hAnsiTheme="minorHAnsi"/>
          <w:kern w:val="20"/>
          <w:sz w:val="22"/>
        </w:rPr>
        <w:t xml:space="preserve"> to this </w:t>
      </w:r>
      <w:r>
        <w:rPr>
          <w:rFonts w:asciiTheme="minorHAnsi" w:hAnsiTheme="minorHAnsi"/>
          <w:kern w:val="20"/>
          <w:sz w:val="22"/>
        </w:rPr>
        <w:t>a</w:t>
      </w:r>
      <w:r w:rsidRPr="008D477D">
        <w:rPr>
          <w:rFonts w:asciiTheme="minorHAnsi" w:hAnsiTheme="minorHAnsi"/>
          <w:kern w:val="20"/>
          <w:sz w:val="22"/>
        </w:rPr>
        <w:t xml:space="preserve">greement shall be liable to </w:t>
      </w:r>
      <w:r>
        <w:rPr>
          <w:rFonts w:asciiTheme="minorHAnsi" w:hAnsiTheme="minorHAnsi"/>
          <w:kern w:val="20"/>
          <w:sz w:val="22"/>
        </w:rPr>
        <w:t>any</w:t>
      </w:r>
      <w:r w:rsidRPr="008D477D">
        <w:rPr>
          <w:rFonts w:asciiTheme="minorHAnsi" w:hAnsiTheme="minorHAnsi"/>
          <w:kern w:val="20"/>
          <w:sz w:val="22"/>
        </w:rPr>
        <w:t xml:space="preserve"> other for any failure or delay in performance caused by circumstances beyond its reasonable control, including but not limited to, </w:t>
      </w:r>
      <w:r>
        <w:rPr>
          <w:rFonts w:asciiTheme="minorHAnsi" w:hAnsiTheme="minorHAnsi"/>
          <w:kern w:val="20"/>
          <w:sz w:val="22"/>
        </w:rPr>
        <w:t xml:space="preserve">pandemics, </w:t>
      </w:r>
      <w:r w:rsidRPr="008D477D">
        <w:rPr>
          <w:rFonts w:asciiTheme="minorHAnsi" w:hAnsiTheme="minorHAnsi"/>
          <w:kern w:val="20"/>
          <w:sz w:val="22"/>
        </w:rPr>
        <w:t>acts of God, fire, labour difficulties or governmental action.</w:t>
      </w:r>
    </w:p>
    <w:p w14:paraId="4A7C694E" w14:textId="77777777" w:rsidR="00D50739" w:rsidRDefault="00F57427" w:rsidP="007643B3">
      <w:pPr>
        <w:pStyle w:val="ListParagraph"/>
        <w:numPr>
          <w:ilvl w:val="1"/>
          <w:numId w:val="4"/>
        </w:numPr>
        <w:spacing w:after="240"/>
        <w:contextualSpacing w:val="0"/>
        <w:jc w:val="both"/>
        <w:rPr>
          <w:rFonts w:asciiTheme="minorHAnsi" w:hAnsiTheme="minorHAnsi"/>
          <w:kern w:val="20"/>
          <w:sz w:val="22"/>
          <w:szCs w:val="22"/>
        </w:rPr>
      </w:pPr>
      <w:r w:rsidRPr="00587B50">
        <w:rPr>
          <w:rFonts w:asciiTheme="minorHAnsi" w:hAnsiTheme="minorHAnsi"/>
          <w:i/>
          <w:kern w:val="20"/>
          <w:sz w:val="22"/>
          <w:szCs w:val="22"/>
        </w:rPr>
        <w:t xml:space="preserve">Independent Parties </w:t>
      </w:r>
    </w:p>
    <w:p w14:paraId="21E0B7A5" w14:textId="77777777" w:rsidR="00D50739" w:rsidRDefault="00F57427" w:rsidP="007643B3">
      <w:pPr>
        <w:pStyle w:val="ListParagraph"/>
        <w:numPr>
          <w:ilvl w:val="2"/>
          <w:numId w:val="4"/>
        </w:numPr>
        <w:spacing w:after="240"/>
        <w:contextualSpacing w:val="0"/>
        <w:jc w:val="both"/>
        <w:rPr>
          <w:rFonts w:asciiTheme="minorHAnsi" w:hAnsiTheme="minorHAnsi"/>
          <w:kern w:val="20"/>
          <w:sz w:val="22"/>
          <w:szCs w:val="22"/>
        </w:rPr>
      </w:pPr>
      <w:r>
        <w:rPr>
          <w:rFonts w:asciiTheme="minorHAnsi" w:hAnsiTheme="minorHAnsi"/>
          <w:kern w:val="20"/>
          <w:sz w:val="22"/>
          <w:szCs w:val="22"/>
        </w:rPr>
        <w:t>Partner Organization</w:t>
      </w:r>
      <w:r w:rsidRPr="00587B50">
        <w:rPr>
          <w:rFonts w:asciiTheme="minorHAnsi" w:hAnsiTheme="minorHAnsi"/>
          <w:kern w:val="20"/>
          <w:sz w:val="22"/>
          <w:szCs w:val="22"/>
        </w:rPr>
        <w:t xml:space="preserve"> and Queen’s are independent parties and nothing in this agreement shall create, or be deemed to create a partnership, joint venture, employer/employee, contractor/</w:t>
      </w:r>
      <w:proofErr w:type="spellStart"/>
      <w:r w:rsidRPr="00587B50">
        <w:rPr>
          <w:rFonts w:asciiTheme="minorHAnsi" w:hAnsiTheme="minorHAnsi"/>
          <w:kern w:val="20"/>
          <w:sz w:val="22"/>
          <w:szCs w:val="22"/>
        </w:rPr>
        <w:t>contractee</w:t>
      </w:r>
      <w:proofErr w:type="spellEnd"/>
      <w:r w:rsidRPr="00587B50">
        <w:rPr>
          <w:rFonts w:asciiTheme="minorHAnsi" w:hAnsiTheme="minorHAnsi"/>
          <w:kern w:val="20"/>
          <w:sz w:val="22"/>
          <w:szCs w:val="22"/>
        </w:rPr>
        <w:t xml:space="preserve">, or other relationship between the parties other than the contractual relationship expressly provided for in this agreement. </w:t>
      </w:r>
      <w:r>
        <w:rPr>
          <w:rFonts w:asciiTheme="minorHAnsi" w:hAnsiTheme="minorHAnsi"/>
          <w:kern w:val="20"/>
          <w:sz w:val="22"/>
          <w:szCs w:val="22"/>
        </w:rPr>
        <w:t xml:space="preserve">Graduate Students shall at all times continue to be Queen’s assignees and students.  </w:t>
      </w:r>
      <w:r w:rsidRPr="00587B50">
        <w:rPr>
          <w:rFonts w:asciiTheme="minorHAnsi" w:hAnsiTheme="minorHAnsi"/>
          <w:kern w:val="20"/>
          <w:sz w:val="22"/>
          <w:szCs w:val="22"/>
        </w:rPr>
        <w:t xml:space="preserve">Neither </w:t>
      </w:r>
      <w:r>
        <w:rPr>
          <w:rFonts w:asciiTheme="minorHAnsi" w:hAnsiTheme="minorHAnsi"/>
          <w:kern w:val="20"/>
          <w:sz w:val="22"/>
          <w:szCs w:val="22"/>
        </w:rPr>
        <w:t>Partner Organization</w:t>
      </w:r>
      <w:r w:rsidRPr="00587B50">
        <w:rPr>
          <w:rFonts w:asciiTheme="minorHAnsi" w:hAnsiTheme="minorHAnsi"/>
          <w:kern w:val="20"/>
          <w:sz w:val="22"/>
          <w:szCs w:val="22"/>
        </w:rPr>
        <w:t xml:space="preserve"> nor Queen’s has any authority to assume or create any obligation or liability, either express or implied, on behalf of the other.</w:t>
      </w:r>
    </w:p>
    <w:p w14:paraId="44F1F468" w14:textId="77777777" w:rsidR="00D50739" w:rsidRDefault="00F57427" w:rsidP="007643B3">
      <w:pPr>
        <w:pStyle w:val="ListParagraph"/>
        <w:numPr>
          <w:ilvl w:val="2"/>
          <w:numId w:val="4"/>
        </w:numPr>
        <w:spacing w:after="240"/>
        <w:contextualSpacing w:val="0"/>
        <w:jc w:val="both"/>
        <w:rPr>
          <w:rFonts w:asciiTheme="minorHAnsi" w:hAnsiTheme="minorHAnsi"/>
          <w:kern w:val="20"/>
          <w:sz w:val="22"/>
          <w:szCs w:val="22"/>
        </w:rPr>
      </w:pPr>
      <w:r w:rsidRPr="00573BD7">
        <w:rPr>
          <w:rFonts w:asciiTheme="minorHAnsi" w:hAnsiTheme="minorHAnsi"/>
          <w:kern w:val="20"/>
          <w:sz w:val="22"/>
          <w:szCs w:val="22"/>
        </w:rPr>
        <w:t xml:space="preserve">The </w:t>
      </w:r>
      <w:r>
        <w:rPr>
          <w:rFonts w:asciiTheme="minorHAnsi" w:hAnsiTheme="minorHAnsi"/>
          <w:kern w:val="20"/>
          <w:sz w:val="22"/>
          <w:szCs w:val="22"/>
        </w:rPr>
        <w:t>Graduate Students</w:t>
      </w:r>
      <w:r w:rsidRPr="00573BD7">
        <w:rPr>
          <w:rFonts w:asciiTheme="minorHAnsi" w:hAnsiTheme="minorHAnsi"/>
          <w:kern w:val="20"/>
          <w:sz w:val="22"/>
          <w:szCs w:val="22"/>
        </w:rPr>
        <w:t xml:space="preserve"> shall not act nor purport to be acting as the legal agent of </w:t>
      </w:r>
      <w:r>
        <w:rPr>
          <w:rFonts w:asciiTheme="minorHAnsi" w:hAnsiTheme="minorHAnsi"/>
          <w:kern w:val="20"/>
          <w:sz w:val="22"/>
          <w:szCs w:val="22"/>
        </w:rPr>
        <w:t>the Partner Organization</w:t>
      </w:r>
      <w:r w:rsidRPr="00573BD7">
        <w:rPr>
          <w:rFonts w:asciiTheme="minorHAnsi" w:hAnsiTheme="minorHAnsi"/>
          <w:kern w:val="20"/>
          <w:sz w:val="22"/>
          <w:szCs w:val="22"/>
        </w:rPr>
        <w:t xml:space="preserve">. The </w:t>
      </w:r>
      <w:r>
        <w:rPr>
          <w:rFonts w:asciiTheme="minorHAnsi" w:hAnsiTheme="minorHAnsi"/>
          <w:kern w:val="20"/>
          <w:sz w:val="22"/>
          <w:szCs w:val="22"/>
        </w:rPr>
        <w:t>Graduate Students</w:t>
      </w:r>
      <w:r w:rsidRPr="00573BD7">
        <w:rPr>
          <w:rFonts w:asciiTheme="minorHAnsi" w:hAnsiTheme="minorHAnsi"/>
          <w:kern w:val="20"/>
          <w:sz w:val="22"/>
          <w:szCs w:val="22"/>
        </w:rPr>
        <w:t xml:space="preserve"> </w:t>
      </w:r>
      <w:r>
        <w:rPr>
          <w:rFonts w:asciiTheme="minorHAnsi" w:hAnsiTheme="minorHAnsi"/>
          <w:kern w:val="20"/>
          <w:sz w:val="22"/>
          <w:szCs w:val="22"/>
        </w:rPr>
        <w:t>have</w:t>
      </w:r>
      <w:r w:rsidRPr="00573BD7">
        <w:rPr>
          <w:rFonts w:asciiTheme="minorHAnsi" w:hAnsiTheme="minorHAnsi"/>
          <w:kern w:val="20"/>
          <w:sz w:val="22"/>
          <w:szCs w:val="22"/>
        </w:rPr>
        <w:t xml:space="preserve"> no authority to assume or create any obligation or liability, either express or implied, on behalf of </w:t>
      </w:r>
      <w:r>
        <w:rPr>
          <w:rFonts w:asciiTheme="minorHAnsi" w:hAnsiTheme="minorHAnsi"/>
          <w:kern w:val="20"/>
          <w:sz w:val="22"/>
          <w:szCs w:val="22"/>
        </w:rPr>
        <w:t>the Partner Organization.</w:t>
      </w:r>
    </w:p>
    <w:p w14:paraId="113A0DDB" w14:textId="77777777" w:rsidR="00D50739" w:rsidRPr="00C541D5" w:rsidRDefault="00F57427" w:rsidP="007643B3">
      <w:pPr>
        <w:pStyle w:val="ListParagraph"/>
        <w:numPr>
          <w:ilvl w:val="2"/>
          <w:numId w:val="4"/>
        </w:numPr>
        <w:spacing w:after="240"/>
        <w:contextualSpacing w:val="0"/>
        <w:jc w:val="both"/>
        <w:rPr>
          <w:rFonts w:asciiTheme="minorHAnsi" w:hAnsiTheme="minorHAnsi"/>
          <w:kern w:val="20"/>
          <w:sz w:val="22"/>
          <w:szCs w:val="22"/>
        </w:rPr>
      </w:pPr>
      <w:r w:rsidRPr="00573BD7">
        <w:rPr>
          <w:rFonts w:asciiTheme="minorHAnsi" w:hAnsiTheme="minorHAnsi"/>
          <w:kern w:val="20"/>
          <w:sz w:val="22"/>
          <w:szCs w:val="22"/>
        </w:rPr>
        <w:t xml:space="preserve">The </w:t>
      </w:r>
      <w:r>
        <w:rPr>
          <w:rFonts w:asciiTheme="minorHAnsi" w:hAnsiTheme="minorHAnsi"/>
          <w:kern w:val="20"/>
          <w:sz w:val="22"/>
          <w:szCs w:val="22"/>
        </w:rPr>
        <w:t>Graduate Students are</w:t>
      </w:r>
      <w:r w:rsidRPr="00573BD7">
        <w:rPr>
          <w:rFonts w:asciiTheme="minorHAnsi" w:hAnsiTheme="minorHAnsi"/>
          <w:kern w:val="20"/>
          <w:sz w:val="22"/>
          <w:szCs w:val="22"/>
        </w:rPr>
        <w:t xml:space="preserve"> not employee</w:t>
      </w:r>
      <w:r>
        <w:rPr>
          <w:rFonts w:asciiTheme="minorHAnsi" w:hAnsiTheme="minorHAnsi"/>
          <w:kern w:val="20"/>
          <w:sz w:val="22"/>
          <w:szCs w:val="22"/>
        </w:rPr>
        <w:t>s</w:t>
      </w:r>
      <w:r w:rsidRPr="00573BD7">
        <w:rPr>
          <w:rFonts w:asciiTheme="minorHAnsi" w:hAnsiTheme="minorHAnsi"/>
          <w:kern w:val="20"/>
          <w:sz w:val="22"/>
          <w:szCs w:val="22"/>
        </w:rPr>
        <w:t xml:space="preserve"> of </w:t>
      </w:r>
      <w:r>
        <w:rPr>
          <w:rFonts w:asciiTheme="minorHAnsi" w:hAnsiTheme="minorHAnsi"/>
          <w:kern w:val="20"/>
          <w:sz w:val="22"/>
          <w:szCs w:val="22"/>
        </w:rPr>
        <w:t>the Partner Organization</w:t>
      </w:r>
      <w:r w:rsidRPr="00573BD7">
        <w:rPr>
          <w:rFonts w:asciiTheme="minorHAnsi" w:hAnsiTheme="minorHAnsi"/>
          <w:kern w:val="20"/>
          <w:sz w:val="22"/>
          <w:szCs w:val="22"/>
        </w:rPr>
        <w:t xml:space="preserve">. The </w:t>
      </w:r>
      <w:r>
        <w:rPr>
          <w:rFonts w:asciiTheme="minorHAnsi" w:hAnsiTheme="minorHAnsi"/>
          <w:kern w:val="20"/>
          <w:sz w:val="22"/>
          <w:szCs w:val="22"/>
        </w:rPr>
        <w:t>Graduate Student</w:t>
      </w:r>
      <w:r w:rsidRPr="00573BD7">
        <w:rPr>
          <w:rFonts w:asciiTheme="minorHAnsi" w:hAnsiTheme="minorHAnsi"/>
          <w:kern w:val="20"/>
          <w:sz w:val="22"/>
          <w:szCs w:val="22"/>
        </w:rPr>
        <w:t xml:space="preserve"> shall not be entitled to receive from </w:t>
      </w:r>
      <w:r>
        <w:rPr>
          <w:rFonts w:asciiTheme="minorHAnsi" w:hAnsiTheme="minorHAnsi"/>
          <w:kern w:val="20"/>
          <w:sz w:val="22"/>
          <w:szCs w:val="22"/>
        </w:rPr>
        <w:t>Partner Organization</w:t>
      </w:r>
      <w:r w:rsidRPr="00573BD7">
        <w:rPr>
          <w:rFonts w:asciiTheme="minorHAnsi" w:hAnsiTheme="minorHAnsi"/>
          <w:kern w:val="20"/>
          <w:sz w:val="22"/>
          <w:szCs w:val="22"/>
        </w:rPr>
        <w:t xml:space="preserve"> any remuneration or benefits whatsoever under this </w:t>
      </w:r>
      <w:r>
        <w:rPr>
          <w:rFonts w:asciiTheme="minorHAnsi" w:hAnsiTheme="minorHAnsi"/>
          <w:kern w:val="20"/>
          <w:sz w:val="22"/>
          <w:szCs w:val="22"/>
        </w:rPr>
        <w:t>a</w:t>
      </w:r>
      <w:r w:rsidRPr="00573BD7">
        <w:rPr>
          <w:rFonts w:asciiTheme="minorHAnsi" w:hAnsiTheme="minorHAnsi"/>
          <w:kern w:val="20"/>
          <w:sz w:val="22"/>
          <w:szCs w:val="22"/>
        </w:rPr>
        <w:t xml:space="preserve">greement. Upon termination of this </w:t>
      </w:r>
      <w:r>
        <w:rPr>
          <w:rFonts w:asciiTheme="minorHAnsi" w:hAnsiTheme="minorHAnsi"/>
          <w:kern w:val="20"/>
          <w:sz w:val="22"/>
          <w:szCs w:val="22"/>
        </w:rPr>
        <w:t>a</w:t>
      </w:r>
      <w:r w:rsidRPr="00573BD7">
        <w:rPr>
          <w:rFonts w:asciiTheme="minorHAnsi" w:hAnsiTheme="minorHAnsi"/>
          <w:kern w:val="20"/>
          <w:sz w:val="22"/>
          <w:szCs w:val="22"/>
        </w:rPr>
        <w:t xml:space="preserve">greement for any reason whatsoever, </w:t>
      </w:r>
      <w:r>
        <w:rPr>
          <w:rFonts w:asciiTheme="minorHAnsi" w:hAnsiTheme="minorHAnsi"/>
          <w:kern w:val="20"/>
          <w:sz w:val="22"/>
          <w:szCs w:val="22"/>
        </w:rPr>
        <w:t>Partner Organization</w:t>
      </w:r>
      <w:r w:rsidRPr="00573BD7">
        <w:rPr>
          <w:rFonts w:asciiTheme="minorHAnsi" w:hAnsiTheme="minorHAnsi"/>
          <w:kern w:val="20"/>
          <w:sz w:val="22"/>
          <w:szCs w:val="22"/>
        </w:rPr>
        <w:t xml:space="preserve"> shall not be required to provide, and the </w:t>
      </w:r>
      <w:r>
        <w:rPr>
          <w:rFonts w:asciiTheme="minorHAnsi" w:hAnsiTheme="minorHAnsi"/>
          <w:kern w:val="20"/>
          <w:sz w:val="22"/>
          <w:szCs w:val="22"/>
        </w:rPr>
        <w:t>Graduate Students</w:t>
      </w:r>
      <w:r w:rsidRPr="00573BD7">
        <w:rPr>
          <w:rFonts w:asciiTheme="minorHAnsi" w:hAnsiTheme="minorHAnsi"/>
          <w:kern w:val="20"/>
          <w:sz w:val="22"/>
          <w:szCs w:val="22"/>
        </w:rPr>
        <w:t xml:space="preserve"> shall not be entitled to receive, notice of termination (or termination pay in lieu of notice), severance pay, common law reasonable notice of termination of employment or damages in lieu of such notice, </w:t>
      </w:r>
      <w:r w:rsidRPr="00D148C7">
        <w:rPr>
          <w:rFonts w:asciiTheme="minorHAnsi" w:hAnsiTheme="minorHAnsi"/>
          <w:i/>
          <w:kern w:val="20"/>
          <w:sz w:val="22"/>
          <w:szCs w:val="22"/>
        </w:rPr>
        <w:t>Employment Insurance Act</w:t>
      </w:r>
      <w:r w:rsidRPr="00573BD7">
        <w:rPr>
          <w:rFonts w:asciiTheme="minorHAnsi" w:hAnsiTheme="minorHAnsi"/>
          <w:kern w:val="20"/>
          <w:sz w:val="22"/>
          <w:szCs w:val="22"/>
        </w:rPr>
        <w:t xml:space="preserve"> benefits or Canada Pension Plan payments in relation to this </w:t>
      </w:r>
      <w:r>
        <w:rPr>
          <w:rFonts w:asciiTheme="minorHAnsi" w:hAnsiTheme="minorHAnsi"/>
          <w:kern w:val="20"/>
          <w:sz w:val="22"/>
          <w:szCs w:val="22"/>
        </w:rPr>
        <w:t>a</w:t>
      </w:r>
      <w:r w:rsidRPr="00573BD7">
        <w:rPr>
          <w:rFonts w:asciiTheme="minorHAnsi" w:hAnsiTheme="minorHAnsi"/>
          <w:kern w:val="20"/>
          <w:sz w:val="22"/>
          <w:szCs w:val="22"/>
        </w:rPr>
        <w:t xml:space="preserve">greement or the termination of this </w:t>
      </w:r>
      <w:r>
        <w:rPr>
          <w:rFonts w:asciiTheme="minorHAnsi" w:hAnsiTheme="minorHAnsi"/>
          <w:kern w:val="20"/>
          <w:sz w:val="22"/>
          <w:szCs w:val="22"/>
        </w:rPr>
        <w:t>a</w:t>
      </w:r>
      <w:r w:rsidRPr="00573BD7">
        <w:rPr>
          <w:rFonts w:asciiTheme="minorHAnsi" w:hAnsiTheme="minorHAnsi"/>
          <w:kern w:val="20"/>
          <w:sz w:val="22"/>
          <w:szCs w:val="22"/>
        </w:rPr>
        <w:t>greement.</w:t>
      </w:r>
    </w:p>
    <w:p w14:paraId="7B323663" w14:textId="77777777" w:rsidR="00D50739" w:rsidRPr="008D477D" w:rsidRDefault="00F57427" w:rsidP="007643B3">
      <w:pPr>
        <w:pStyle w:val="ListParagraph"/>
        <w:numPr>
          <w:ilvl w:val="1"/>
          <w:numId w:val="4"/>
        </w:numPr>
        <w:spacing w:after="240"/>
        <w:contextualSpacing w:val="0"/>
        <w:jc w:val="both"/>
        <w:rPr>
          <w:rFonts w:asciiTheme="minorHAnsi" w:hAnsiTheme="minorHAnsi"/>
          <w:kern w:val="20"/>
          <w:sz w:val="22"/>
          <w:szCs w:val="22"/>
        </w:rPr>
      </w:pPr>
      <w:r w:rsidRPr="008D477D">
        <w:rPr>
          <w:rFonts w:asciiTheme="minorHAnsi" w:hAnsiTheme="minorHAnsi"/>
          <w:i/>
          <w:kern w:val="20"/>
          <w:sz w:val="22"/>
        </w:rPr>
        <w:t xml:space="preserve">Counterparts </w:t>
      </w:r>
      <w:r w:rsidRPr="008D477D">
        <w:rPr>
          <w:rFonts w:asciiTheme="minorHAnsi" w:hAnsiTheme="minorHAnsi"/>
          <w:kern w:val="20"/>
          <w:sz w:val="22"/>
        </w:rPr>
        <w:t xml:space="preserve">- </w:t>
      </w:r>
      <w:r w:rsidRPr="008D477D">
        <w:rPr>
          <w:rFonts w:asciiTheme="minorHAnsi" w:hAnsiTheme="minorHAnsi"/>
          <w:kern w:val="20"/>
          <w:sz w:val="22"/>
          <w:szCs w:val="22"/>
        </w:rPr>
        <w:t>This agreement may be executed in any number of counterparts, each of which together shall be deemed an original, but all of which together shall constitute one and the same instrument. For purposes of executing this agreement, a facsimile (including a PDF delivered via email) copy of this agreement, including the signature pages, will be deemed an original.</w:t>
      </w:r>
    </w:p>
    <w:p w14:paraId="505D7E22" w14:textId="77777777" w:rsidR="00D50739" w:rsidRPr="008D477D" w:rsidRDefault="00F57427" w:rsidP="007643B3">
      <w:pPr>
        <w:pStyle w:val="ListParagraph"/>
        <w:numPr>
          <w:ilvl w:val="1"/>
          <w:numId w:val="4"/>
        </w:numPr>
        <w:spacing w:after="240"/>
        <w:contextualSpacing w:val="0"/>
        <w:jc w:val="both"/>
        <w:rPr>
          <w:rFonts w:asciiTheme="minorHAnsi" w:hAnsiTheme="minorHAnsi"/>
          <w:kern w:val="20"/>
          <w:sz w:val="22"/>
        </w:rPr>
      </w:pPr>
      <w:r w:rsidRPr="008D477D">
        <w:rPr>
          <w:rFonts w:asciiTheme="minorHAnsi" w:hAnsiTheme="minorHAnsi"/>
          <w:i/>
          <w:kern w:val="20"/>
          <w:sz w:val="22"/>
        </w:rPr>
        <w:t>Applicable Law</w:t>
      </w:r>
      <w:r w:rsidRPr="008D477D">
        <w:rPr>
          <w:rFonts w:asciiTheme="minorHAnsi" w:hAnsiTheme="minorHAnsi"/>
          <w:kern w:val="20"/>
          <w:sz w:val="22"/>
        </w:rPr>
        <w:t xml:space="preserve"> - This agreement shall be governed by and interpreted in accordance with the laws of the Province of Ontario, and the laws of Canada, applicable therein. </w:t>
      </w:r>
    </w:p>
    <w:p w14:paraId="2DBCB618" w14:textId="3B05A7C3" w:rsidR="00D50739" w:rsidRPr="008D477D" w:rsidRDefault="00F57427" w:rsidP="007643B3">
      <w:pPr>
        <w:pStyle w:val="ListParagraph"/>
        <w:numPr>
          <w:ilvl w:val="1"/>
          <w:numId w:val="4"/>
        </w:numPr>
        <w:spacing w:after="240"/>
        <w:contextualSpacing w:val="0"/>
        <w:jc w:val="both"/>
        <w:rPr>
          <w:rFonts w:asciiTheme="minorHAnsi" w:hAnsiTheme="minorHAnsi"/>
          <w:kern w:val="20"/>
          <w:sz w:val="22"/>
        </w:rPr>
      </w:pPr>
      <w:r w:rsidRPr="008D477D">
        <w:rPr>
          <w:rFonts w:asciiTheme="minorHAnsi" w:hAnsiTheme="minorHAnsi"/>
          <w:i/>
          <w:kern w:val="20"/>
          <w:sz w:val="22"/>
        </w:rPr>
        <w:t xml:space="preserve">Period of Agreement </w:t>
      </w:r>
      <w:r w:rsidRPr="008D477D">
        <w:rPr>
          <w:rFonts w:asciiTheme="minorHAnsi" w:hAnsiTheme="minorHAnsi"/>
          <w:kern w:val="20"/>
          <w:sz w:val="22"/>
        </w:rPr>
        <w:t xml:space="preserve">- This agreement shall be effective, upon the date of last signature, as of the Effective Date and </w:t>
      </w:r>
      <w:r>
        <w:rPr>
          <w:rFonts w:asciiTheme="minorHAnsi" w:hAnsiTheme="minorHAnsi"/>
          <w:kern w:val="20"/>
          <w:sz w:val="22"/>
        </w:rPr>
        <w:t xml:space="preserve">unless otherwise noted within this agreement, </w:t>
      </w:r>
      <w:r w:rsidRPr="008D477D">
        <w:rPr>
          <w:rFonts w:asciiTheme="minorHAnsi" w:hAnsiTheme="minorHAnsi"/>
          <w:kern w:val="20"/>
          <w:sz w:val="22"/>
        </w:rPr>
        <w:t>shall continue until</w:t>
      </w:r>
      <w:r w:rsidR="002E39FA">
        <w:rPr>
          <w:rFonts w:asciiTheme="minorHAnsi" w:hAnsiTheme="minorHAnsi"/>
          <w:kern w:val="20"/>
          <w:sz w:val="22"/>
        </w:rPr>
        <w:t xml:space="preserve"> September 30th</w:t>
      </w:r>
      <w:r>
        <w:rPr>
          <w:rFonts w:asciiTheme="minorHAnsi" w:hAnsiTheme="minorHAnsi"/>
          <w:kern w:val="20"/>
          <w:sz w:val="22"/>
        </w:rPr>
        <w:t xml:space="preserve">, </w:t>
      </w:r>
      <w:r w:rsidR="00477C2C">
        <w:rPr>
          <w:rFonts w:asciiTheme="minorHAnsi" w:hAnsiTheme="minorHAnsi"/>
          <w:kern w:val="20"/>
          <w:sz w:val="22"/>
        </w:rPr>
        <w:t xml:space="preserve">2022 </w:t>
      </w:r>
      <w:r>
        <w:rPr>
          <w:rFonts w:asciiTheme="minorHAnsi" w:hAnsiTheme="minorHAnsi"/>
          <w:kern w:val="20"/>
          <w:sz w:val="22"/>
        </w:rPr>
        <w:t xml:space="preserve">or is </w:t>
      </w:r>
      <w:r w:rsidRPr="008D477D">
        <w:rPr>
          <w:rFonts w:asciiTheme="minorHAnsi" w:hAnsiTheme="minorHAnsi"/>
          <w:kern w:val="20"/>
          <w:sz w:val="22"/>
        </w:rPr>
        <w:t>terminated in accordance with its terms.</w:t>
      </w:r>
    </w:p>
    <w:p w14:paraId="3BA28518" w14:textId="77777777" w:rsidR="00D50739" w:rsidRDefault="00D50739" w:rsidP="007643B3">
      <w:pPr>
        <w:spacing w:after="240"/>
        <w:rPr>
          <w:rFonts w:asciiTheme="minorHAnsi" w:hAnsiTheme="minorHAnsi"/>
          <w:b/>
          <w:kern w:val="20"/>
          <w:sz w:val="22"/>
        </w:rPr>
      </w:pPr>
    </w:p>
    <w:p w14:paraId="64D8C368" w14:textId="77777777" w:rsidR="00D50739" w:rsidRDefault="00F57427" w:rsidP="007643B3">
      <w:pPr>
        <w:spacing w:after="240"/>
        <w:jc w:val="center"/>
        <w:rPr>
          <w:rFonts w:asciiTheme="minorHAnsi" w:hAnsiTheme="minorHAnsi"/>
          <w:b/>
          <w:kern w:val="20"/>
          <w:sz w:val="22"/>
        </w:rPr>
      </w:pPr>
      <w:r>
        <w:rPr>
          <w:rFonts w:asciiTheme="minorHAnsi" w:hAnsiTheme="minorHAnsi"/>
          <w:b/>
          <w:kern w:val="20"/>
          <w:sz w:val="22"/>
        </w:rPr>
        <w:t>—Signatures Follow—</w:t>
      </w:r>
    </w:p>
    <w:p w14:paraId="6ACD56E1" w14:textId="77777777" w:rsidR="00D50739" w:rsidRDefault="00D50739" w:rsidP="007643B3">
      <w:pPr>
        <w:spacing w:after="240"/>
        <w:jc w:val="center"/>
        <w:rPr>
          <w:rFonts w:asciiTheme="minorHAnsi" w:hAnsiTheme="minorHAnsi"/>
          <w:b/>
          <w:kern w:val="20"/>
          <w:sz w:val="22"/>
        </w:rPr>
      </w:pPr>
    </w:p>
    <w:p w14:paraId="628AD75E" w14:textId="77777777" w:rsidR="00D50739" w:rsidRDefault="00F57427" w:rsidP="007643B3">
      <w:pPr>
        <w:spacing w:after="240"/>
        <w:rPr>
          <w:rFonts w:asciiTheme="minorHAnsi" w:hAnsiTheme="minorHAnsi"/>
          <w:b/>
          <w:kern w:val="20"/>
          <w:sz w:val="22"/>
        </w:rPr>
      </w:pPr>
      <w:r>
        <w:rPr>
          <w:rFonts w:asciiTheme="minorHAnsi" w:hAnsiTheme="minorHAnsi"/>
          <w:b/>
          <w:kern w:val="20"/>
          <w:sz w:val="22"/>
        </w:rPr>
        <w:br w:type="page"/>
      </w:r>
    </w:p>
    <w:p w14:paraId="03752511" w14:textId="77777777" w:rsidR="00D50739" w:rsidRPr="00627A96" w:rsidRDefault="00F57427" w:rsidP="007643B3">
      <w:pPr>
        <w:spacing w:after="240"/>
        <w:jc w:val="center"/>
        <w:rPr>
          <w:rFonts w:asciiTheme="minorHAnsi" w:hAnsiTheme="minorHAnsi"/>
          <w:b/>
          <w:kern w:val="20"/>
          <w:sz w:val="22"/>
        </w:rPr>
      </w:pPr>
      <w:r>
        <w:rPr>
          <w:rFonts w:asciiTheme="minorHAnsi" w:hAnsiTheme="minorHAnsi"/>
          <w:b/>
          <w:kern w:val="20"/>
          <w:sz w:val="22"/>
        </w:rPr>
        <w:lastRenderedPageBreak/>
        <w:t>AGREED by the parties:</w:t>
      </w:r>
    </w:p>
    <w:p w14:paraId="401BB094" w14:textId="77777777" w:rsidR="00D50739" w:rsidRPr="00627A96" w:rsidRDefault="00F57427" w:rsidP="007643B3">
      <w:pPr>
        <w:spacing w:after="240"/>
        <w:jc w:val="both"/>
        <w:rPr>
          <w:rFonts w:asciiTheme="minorHAnsi" w:hAnsiTheme="minorHAnsi"/>
          <w:b/>
          <w:kern w:val="20"/>
          <w:sz w:val="22"/>
        </w:rPr>
      </w:pPr>
      <w:r>
        <w:rPr>
          <w:rFonts w:asciiTheme="minorHAnsi" w:hAnsiTheme="minorHAnsi"/>
          <w:b/>
          <w:kern w:val="20"/>
          <w:sz w:val="22"/>
        </w:rPr>
        <w:t>ROYAL BANK OF CANADA</w:t>
      </w:r>
    </w:p>
    <w:tbl>
      <w:tblPr>
        <w:tblW w:w="0" w:type="auto"/>
        <w:tblInd w:w="45" w:type="dxa"/>
        <w:tblLayout w:type="fixed"/>
        <w:tblCellMar>
          <w:left w:w="45" w:type="dxa"/>
          <w:right w:w="45" w:type="dxa"/>
        </w:tblCellMar>
        <w:tblLook w:val="0000" w:firstRow="0" w:lastRow="0" w:firstColumn="0" w:lastColumn="0" w:noHBand="0" w:noVBand="0"/>
      </w:tblPr>
      <w:tblGrid>
        <w:gridCol w:w="5130"/>
        <w:gridCol w:w="4176"/>
      </w:tblGrid>
      <w:tr w:rsidR="000B0407" w14:paraId="24C1EC22" w14:textId="77777777" w:rsidTr="00134D26">
        <w:trPr>
          <w:cantSplit/>
          <w:trHeight w:val="360"/>
        </w:trPr>
        <w:tc>
          <w:tcPr>
            <w:tcW w:w="5130" w:type="dxa"/>
            <w:tcBorders>
              <w:bottom w:val="single" w:sz="4" w:space="0" w:color="auto"/>
            </w:tcBorders>
          </w:tcPr>
          <w:p w14:paraId="0151E879" w14:textId="77777777" w:rsidR="00D50739" w:rsidRPr="00627A96" w:rsidRDefault="00D50739" w:rsidP="007643B3">
            <w:pPr>
              <w:spacing w:after="240"/>
              <w:jc w:val="both"/>
              <w:rPr>
                <w:rFonts w:asciiTheme="minorHAnsi" w:hAnsiTheme="minorHAnsi"/>
                <w:kern w:val="20"/>
                <w:sz w:val="22"/>
              </w:rPr>
            </w:pPr>
          </w:p>
        </w:tc>
        <w:tc>
          <w:tcPr>
            <w:tcW w:w="4176" w:type="dxa"/>
            <w:vAlign w:val="bottom"/>
          </w:tcPr>
          <w:p w14:paraId="3E50211B" w14:textId="77777777" w:rsidR="00D50739" w:rsidRDefault="00D50739" w:rsidP="007643B3">
            <w:pPr>
              <w:spacing w:after="240"/>
              <w:rPr>
                <w:rFonts w:asciiTheme="minorHAnsi" w:hAnsiTheme="minorHAnsi"/>
                <w:kern w:val="20"/>
                <w:sz w:val="22"/>
              </w:rPr>
            </w:pPr>
          </w:p>
          <w:p w14:paraId="2312D6AA" w14:textId="77777777" w:rsidR="00D50739" w:rsidRPr="00627A96" w:rsidRDefault="00F57427" w:rsidP="007643B3">
            <w:pPr>
              <w:spacing w:after="240"/>
              <w:rPr>
                <w:rFonts w:asciiTheme="minorHAnsi" w:hAnsiTheme="minorHAnsi"/>
                <w:kern w:val="20"/>
                <w:sz w:val="22"/>
              </w:rPr>
            </w:pPr>
            <w:r>
              <w:rPr>
                <w:rFonts w:asciiTheme="minorHAnsi" w:hAnsiTheme="minorHAnsi"/>
                <w:kern w:val="20"/>
                <w:sz w:val="22"/>
              </w:rPr>
              <w:t xml:space="preserve">    </w:t>
            </w:r>
            <w:r w:rsidRPr="00627A96">
              <w:rPr>
                <w:rFonts w:asciiTheme="minorHAnsi" w:hAnsiTheme="minorHAnsi"/>
                <w:kern w:val="20"/>
                <w:sz w:val="22"/>
              </w:rPr>
              <w:t>Date:</w:t>
            </w:r>
          </w:p>
        </w:tc>
      </w:tr>
    </w:tbl>
    <w:p w14:paraId="3E8CACEB" w14:textId="77777777" w:rsidR="00D50739" w:rsidRPr="00C80BF9" w:rsidRDefault="00F57427" w:rsidP="00D148C7">
      <w:pPr>
        <w:jc w:val="both"/>
        <w:rPr>
          <w:rFonts w:asciiTheme="minorHAnsi" w:hAnsiTheme="minorHAnsi"/>
          <w:kern w:val="20"/>
          <w:sz w:val="22"/>
        </w:rPr>
      </w:pPr>
      <w:r w:rsidRPr="00627A96">
        <w:rPr>
          <w:rFonts w:asciiTheme="minorHAnsi" w:hAnsiTheme="minorHAnsi"/>
          <w:b/>
          <w:kern w:val="20"/>
          <w:sz w:val="22"/>
        </w:rPr>
        <w:t>Name</w:t>
      </w:r>
      <w:r>
        <w:rPr>
          <w:rFonts w:asciiTheme="minorHAnsi" w:hAnsiTheme="minorHAnsi"/>
          <w:b/>
          <w:kern w:val="20"/>
          <w:sz w:val="22"/>
        </w:rPr>
        <w:t xml:space="preserve">: </w:t>
      </w:r>
      <w:r w:rsidR="00680913">
        <w:rPr>
          <w:rFonts w:asciiTheme="minorHAnsi" w:hAnsiTheme="minorHAnsi"/>
          <w:kern w:val="20"/>
          <w:sz w:val="22"/>
        </w:rPr>
        <w:t>James Williams</w:t>
      </w:r>
    </w:p>
    <w:p w14:paraId="35D281AC" w14:textId="77777777" w:rsidR="00D50739" w:rsidRPr="00C80BF9" w:rsidRDefault="00F57427" w:rsidP="00D148C7">
      <w:pPr>
        <w:jc w:val="both"/>
        <w:rPr>
          <w:rFonts w:asciiTheme="minorHAnsi" w:hAnsiTheme="minorHAnsi"/>
          <w:kern w:val="20"/>
          <w:sz w:val="22"/>
        </w:rPr>
      </w:pPr>
      <w:r w:rsidRPr="00627A96">
        <w:rPr>
          <w:rFonts w:asciiTheme="minorHAnsi" w:hAnsiTheme="minorHAnsi"/>
          <w:b/>
          <w:kern w:val="20"/>
          <w:sz w:val="22"/>
        </w:rPr>
        <w:t>Title</w:t>
      </w:r>
      <w:r>
        <w:rPr>
          <w:rFonts w:asciiTheme="minorHAnsi" w:hAnsiTheme="minorHAnsi"/>
          <w:b/>
          <w:kern w:val="20"/>
          <w:sz w:val="22"/>
        </w:rPr>
        <w:t>:</w:t>
      </w:r>
      <w:r>
        <w:rPr>
          <w:rFonts w:asciiTheme="minorHAnsi" w:hAnsiTheme="minorHAnsi"/>
          <w:kern w:val="20"/>
          <w:sz w:val="22"/>
        </w:rPr>
        <w:t xml:space="preserve"> </w:t>
      </w:r>
      <w:r w:rsidR="00680913">
        <w:rPr>
          <w:rFonts w:asciiTheme="minorHAnsi" w:hAnsiTheme="minorHAnsi"/>
          <w:kern w:val="20"/>
          <w:sz w:val="22"/>
        </w:rPr>
        <w:t>VP- Head of Technology &amp; Innovation, RBC Global Asset Management</w:t>
      </w:r>
    </w:p>
    <w:tbl>
      <w:tblPr>
        <w:tblW w:w="9359" w:type="dxa"/>
        <w:tblInd w:w="45" w:type="dxa"/>
        <w:tblLayout w:type="fixed"/>
        <w:tblCellMar>
          <w:left w:w="45" w:type="dxa"/>
          <w:right w:w="45" w:type="dxa"/>
        </w:tblCellMar>
        <w:tblLook w:val="0000" w:firstRow="0" w:lastRow="0" w:firstColumn="0" w:lastColumn="0" w:noHBand="0" w:noVBand="0"/>
      </w:tblPr>
      <w:tblGrid>
        <w:gridCol w:w="5130"/>
        <w:gridCol w:w="4229"/>
      </w:tblGrid>
      <w:tr w:rsidR="000B0407" w14:paraId="742C1867" w14:textId="77777777" w:rsidTr="00134D26">
        <w:trPr>
          <w:cantSplit/>
          <w:trHeight w:val="360"/>
        </w:trPr>
        <w:tc>
          <w:tcPr>
            <w:tcW w:w="5130" w:type="dxa"/>
            <w:tcBorders>
              <w:bottom w:val="single" w:sz="4" w:space="0" w:color="auto"/>
            </w:tcBorders>
          </w:tcPr>
          <w:p w14:paraId="67C57634" w14:textId="77777777" w:rsidR="00D50739" w:rsidRPr="00627A96" w:rsidRDefault="00D50739" w:rsidP="007643B3">
            <w:pPr>
              <w:spacing w:after="240"/>
              <w:jc w:val="both"/>
              <w:rPr>
                <w:rFonts w:asciiTheme="minorHAnsi" w:hAnsiTheme="minorHAnsi"/>
                <w:kern w:val="20"/>
                <w:sz w:val="22"/>
              </w:rPr>
            </w:pPr>
          </w:p>
          <w:p w14:paraId="1D54971D" w14:textId="77777777" w:rsidR="00D50739" w:rsidRPr="00627A96" w:rsidRDefault="00D50739" w:rsidP="007643B3">
            <w:pPr>
              <w:spacing w:after="240"/>
              <w:jc w:val="both"/>
              <w:rPr>
                <w:rFonts w:asciiTheme="minorHAnsi" w:hAnsiTheme="minorHAnsi"/>
                <w:kern w:val="20"/>
                <w:sz w:val="22"/>
              </w:rPr>
            </w:pPr>
          </w:p>
        </w:tc>
        <w:tc>
          <w:tcPr>
            <w:tcW w:w="4229" w:type="dxa"/>
            <w:vAlign w:val="bottom"/>
          </w:tcPr>
          <w:p w14:paraId="5135EE6E" w14:textId="77777777" w:rsidR="00D50739" w:rsidRDefault="00F57427" w:rsidP="007643B3">
            <w:pPr>
              <w:spacing w:after="240"/>
              <w:rPr>
                <w:rFonts w:asciiTheme="minorHAnsi" w:hAnsiTheme="minorHAnsi"/>
                <w:kern w:val="20"/>
                <w:sz w:val="22"/>
              </w:rPr>
            </w:pPr>
            <w:r w:rsidRPr="00627A96">
              <w:rPr>
                <w:rFonts w:asciiTheme="minorHAnsi" w:hAnsiTheme="minorHAnsi"/>
                <w:kern w:val="20"/>
                <w:sz w:val="22"/>
              </w:rPr>
              <w:t xml:space="preserve">     </w:t>
            </w:r>
          </w:p>
          <w:p w14:paraId="1D08C2F6" w14:textId="77777777" w:rsidR="00D50739" w:rsidRPr="00627A96" w:rsidRDefault="00F57427" w:rsidP="007643B3">
            <w:pPr>
              <w:spacing w:after="240"/>
              <w:rPr>
                <w:rFonts w:asciiTheme="minorHAnsi" w:hAnsiTheme="minorHAnsi"/>
                <w:kern w:val="20"/>
                <w:sz w:val="22"/>
              </w:rPr>
            </w:pPr>
            <w:r>
              <w:rPr>
                <w:rFonts w:asciiTheme="minorHAnsi" w:hAnsiTheme="minorHAnsi"/>
                <w:kern w:val="20"/>
                <w:sz w:val="22"/>
              </w:rPr>
              <w:t xml:space="preserve">    </w:t>
            </w:r>
            <w:r w:rsidRPr="00627A96">
              <w:rPr>
                <w:rFonts w:asciiTheme="minorHAnsi" w:hAnsiTheme="minorHAnsi"/>
                <w:kern w:val="20"/>
                <w:sz w:val="22"/>
              </w:rPr>
              <w:t xml:space="preserve">Date: </w:t>
            </w:r>
          </w:p>
        </w:tc>
      </w:tr>
    </w:tbl>
    <w:p w14:paraId="5AB11ABB" w14:textId="77777777" w:rsidR="00D50739" w:rsidRPr="00C80BF9" w:rsidRDefault="00F57427" w:rsidP="00D148C7">
      <w:pPr>
        <w:jc w:val="both"/>
        <w:rPr>
          <w:rFonts w:asciiTheme="minorHAnsi" w:hAnsiTheme="minorHAnsi"/>
          <w:kern w:val="20"/>
          <w:sz w:val="22"/>
        </w:rPr>
      </w:pPr>
      <w:r w:rsidRPr="00627A96">
        <w:rPr>
          <w:rFonts w:asciiTheme="minorHAnsi" w:hAnsiTheme="minorHAnsi"/>
          <w:b/>
          <w:kern w:val="20"/>
          <w:sz w:val="22"/>
        </w:rPr>
        <w:t>Name</w:t>
      </w:r>
      <w:r>
        <w:rPr>
          <w:rFonts w:asciiTheme="minorHAnsi" w:hAnsiTheme="minorHAnsi"/>
          <w:b/>
          <w:kern w:val="20"/>
          <w:sz w:val="22"/>
        </w:rPr>
        <w:t xml:space="preserve">: </w:t>
      </w:r>
      <w:r w:rsidR="00680913">
        <w:rPr>
          <w:rFonts w:asciiTheme="minorHAnsi" w:hAnsiTheme="minorHAnsi"/>
          <w:kern w:val="20"/>
          <w:sz w:val="22"/>
        </w:rPr>
        <w:t>Matthew Graham</w:t>
      </w:r>
    </w:p>
    <w:p w14:paraId="575B66C0" w14:textId="77777777" w:rsidR="00D50739" w:rsidRPr="00C80BF9" w:rsidRDefault="00F57427" w:rsidP="007643B3">
      <w:pPr>
        <w:spacing w:after="240"/>
        <w:jc w:val="both"/>
        <w:rPr>
          <w:rFonts w:asciiTheme="minorHAnsi" w:hAnsiTheme="minorHAnsi"/>
          <w:kern w:val="20"/>
          <w:sz w:val="22"/>
        </w:rPr>
      </w:pPr>
      <w:r w:rsidRPr="00627A96">
        <w:rPr>
          <w:rFonts w:asciiTheme="minorHAnsi" w:hAnsiTheme="minorHAnsi"/>
          <w:b/>
          <w:kern w:val="20"/>
          <w:sz w:val="22"/>
        </w:rPr>
        <w:t>Title</w:t>
      </w:r>
      <w:r>
        <w:rPr>
          <w:rFonts w:asciiTheme="minorHAnsi" w:hAnsiTheme="minorHAnsi"/>
          <w:b/>
          <w:kern w:val="20"/>
          <w:sz w:val="22"/>
        </w:rPr>
        <w:t xml:space="preserve">: </w:t>
      </w:r>
      <w:r w:rsidR="00680913">
        <w:rPr>
          <w:rFonts w:asciiTheme="minorHAnsi" w:hAnsiTheme="minorHAnsi"/>
          <w:kern w:val="20"/>
          <w:sz w:val="22"/>
        </w:rPr>
        <w:t>Chief Operating Officer, RBC Global Asset Management</w:t>
      </w:r>
    </w:p>
    <w:p w14:paraId="6881C663" w14:textId="77777777" w:rsidR="00D50739" w:rsidRPr="00627A96" w:rsidRDefault="00D50739" w:rsidP="007643B3">
      <w:pPr>
        <w:spacing w:after="240"/>
        <w:jc w:val="both"/>
        <w:rPr>
          <w:rFonts w:asciiTheme="minorHAnsi" w:hAnsiTheme="minorHAnsi"/>
          <w:b/>
          <w:kern w:val="20"/>
          <w:sz w:val="22"/>
        </w:rPr>
      </w:pPr>
    </w:p>
    <w:p w14:paraId="55A4C0B8" w14:textId="0AEF0696" w:rsidR="00D50739" w:rsidRPr="00627A96" w:rsidRDefault="00F57427" w:rsidP="007643B3">
      <w:pPr>
        <w:spacing w:after="240"/>
        <w:jc w:val="both"/>
        <w:rPr>
          <w:rFonts w:asciiTheme="minorHAnsi" w:hAnsiTheme="minorHAnsi"/>
          <w:kern w:val="20"/>
          <w:sz w:val="22"/>
        </w:rPr>
      </w:pPr>
      <w:r w:rsidRPr="00627A96">
        <w:rPr>
          <w:rFonts w:asciiTheme="minorHAnsi" w:hAnsiTheme="minorHAnsi"/>
          <w:b/>
          <w:kern w:val="20"/>
          <w:sz w:val="22"/>
        </w:rPr>
        <w:t>QUEEN'S UNIVERSITY AT KINGSTON</w:t>
      </w:r>
      <w:r>
        <w:rPr>
          <w:rFonts w:asciiTheme="minorHAnsi" w:hAnsiTheme="minorHAnsi"/>
          <w:b/>
          <w:kern w:val="20"/>
          <w:sz w:val="22"/>
        </w:rPr>
        <w:t>, SMITH SCHOOL OF BUSINESS</w:t>
      </w:r>
    </w:p>
    <w:tbl>
      <w:tblPr>
        <w:tblW w:w="9359" w:type="dxa"/>
        <w:tblInd w:w="45" w:type="dxa"/>
        <w:tblLayout w:type="fixed"/>
        <w:tblCellMar>
          <w:left w:w="45" w:type="dxa"/>
          <w:right w:w="45" w:type="dxa"/>
        </w:tblCellMar>
        <w:tblLook w:val="0000" w:firstRow="0" w:lastRow="0" w:firstColumn="0" w:lastColumn="0" w:noHBand="0" w:noVBand="0"/>
      </w:tblPr>
      <w:tblGrid>
        <w:gridCol w:w="5130"/>
        <w:gridCol w:w="4229"/>
      </w:tblGrid>
      <w:tr w:rsidR="000B0407" w14:paraId="57613F1D" w14:textId="77777777" w:rsidTr="00134D26">
        <w:trPr>
          <w:cantSplit/>
          <w:trHeight w:val="360"/>
        </w:trPr>
        <w:tc>
          <w:tcPr>
            <w:tcW w:w="5130" w:type="dxa"/>
            <w:tcBorders>
              <w:bottom w:val="single" w:sz="4" w:space="0" w:color="auto"/>
            </w:tcBorders>
          </w:tcPr>
          <w:p w14:paraId="2C823D3E" w14:textId="771E828F" w:rsidR="00D50739" w:rsidRPr="00627A96" w:rsidRDefault="00F852AB" w:rsidP="007643B3">
            <w:pPr>
              <w:spacing w:after="240"/>
              <w:jc w:val="both"/>
              <w:rPr>
                <w:rFonts w:asciiTheme="minorHAnsi" w:hAnsiTheme="minorHAnsi"/>
                <w:kern w:val="20"/>
                <w:sz w:val="22"/>
              </w:rPr>
            </w:pPr>
            <w:r>
              <w:rPr>
                <w:rFonts w:asciiTheme="minorHAnsi" w:hAnsiTheme="minorHAnsi"/>
                <w:noProof/>
                <w:kern w:val="20"/>
                <w:sz w:val="22"/>
              </w:rPr>
              <mc:AlternateContent>
                <mc:Choice Requires="wpi">
                  <w:drawing>
                    <wp:anchor distT="0" distB="0" distL="114300" distR="114300" simplePos="0" relativeHeight="251667456" behindDoc="0" locked="0" layoutInCell="1" allowOverlap="1" wp14:anchorId="087E83C1" wp14:editId="1A83B677">
                      <wp:simplePos x="0" y="0"/>
                      <wp:positionH relativeFrom="column">
                        <wp:posOffset>-12700</wp:posOffset>
                      </wp:positionH>
                      <wp:positionV relativeFrom="paragraph">
                        <wp:posOffset>-173355</wp:posOffset>
                      </wp:positionV>
                      <wp:extent cx="1899285" cy="600710"/>
                      <wp:effectExtent l="38100" t="38100" r="0" b="46990"/>
                      <wp:wrapNone/>
                      <wp:docPr id="2015306630" name="Ink 4"/>
                      <wp:cNvGraphicFramePr/>
                      <a:graphic xmlns:a="http://schemas.openxmlformats.org/drawingml/2006/main">
                        <a:graphicData uri="http://schemas.microsoft.com/office/word/2010/wordprocessingInk">
                          <w14:contentPart bwMode="auto" r:id="rId33">
                            <w14:nvContentPartPr>
                              <w14:cNvContentPartPr/>
                            </w14:nvContentPartPr>
                            <w14:xfrm>
                              <a:off x="0" y="0"/>
                              <a:ext cx="1899285" cy="60071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196C7A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7pt;margin-top:-14.35pt;width:150.95pt;height:48.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">
                      <v:imagedata r:id="rId34" o:title=""/>
                    </v:shape>
                  </w:pict>
                </mc:Fallback>
              </mc:AlternateContent>
            </w:r>
            <w:r>
              <w:rPr>
                <w:rFonts w:asciiTheme="minorHAnsi" w:hAnsiTheme="minorHAnsi"/>
                <w:noProof/>
                <w:kern w:val="20"/>
                <w:sz w:val="22"/>
              </w:rPr>
              <mc:AlternateContent>
                <mc:Choice Requires="wpi">
                  <w:drawing>
                    <wp:anchor distT="0" distB="0" distL="114300" distR="114300" simplePos="0" relativeHeight="251664384" behindDoc="0" locked="0" layoutInCell="1" allowOverlap="1" wp14:anchorId="760B0351" wp14:editId="55D41780">
                      <wp:simplePos x="0" y="0"/>
                      <wp:positionH relativeFrom="column">
                        <wp:posOffset>95983</wp:posOffset>
                      </wp:positionH>
                      <wp:positionV relativeFrom="paragraph">
                        <wp:posOffset>-63622</wp:posOffset>
                      </wp:positionV>
                      <wp:extent cx="245880" cy="705960"/>
                      <wp:effectExtent l="38100" t="38100" r="33655" b="43815"/>
                      <wp:wrapNone/>
                      <wp:docPr id="165678940" name="Ink 1"/>
                      <wp:cNvGraphicFramePr/>
                      <a:graphic xmlns:a="http://schemas.openxmlformats.org/drawingml/2006/main">
                        <a:graphicData uri="http://schemas.microsoft.com/office/word/2010/wordprocessingInk">
                          <w14:contentPart bwMode="auto" r:id="rId35">
                            <w14:nvContentPartPr>
                              <w14:cNvContentPartPr/>
                            </w14:nvContentPartPr>
                            <w14:xfrm>
                              <a:off x="0" y="0"/>
                              <a:ext cx="245880" cy="70596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8521E02" id="Ink 1" o:spid="_x0000_s1026" type="#_x0000_t75" style="position:absolute;margin-left:6.85pt;margin-top:-5.7pt;width:20.75pt;height:5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">
                      <v:imagedata r:id="rId36" o:title=""/>
                    </v:shape>
                  </w:pict>
                </mc:Fallback>
              </mc:AlternateContent>
            </w:r>
          </w:p>
        </w:tc>
        <w:tc>
          <w:tcPr>
            <w:tcW w:w="4229" w:type="dxa"/>
            <w:vAlign w:val="bottom"/>
          </w:tcPr>
          <w:p w14:paraId="1B744AAB" w14:textId="77777777" w:rsidR="00D50739" w:rsidRPr="00627A96" w:rsidRDefault="00F57427" w:rsidP="007643B3">
            <w:pPr>
              <w:spacing w:after="240"/>
              <w:rPr>
                <w:rFonts w:asciiTheme="minorHAnsi" w:hAnsiTheme="minorHAnsi"/>
                <w:kern w:val="20"/>
                <w:sz w:val="22"/>
              </w:rPr>
            </w:pPr>
            <w:r>
              <w:rPr>
                <w:rFonts w:asciiTheme="minorHAnsi" w:hAnsiTheme="minorHAnsi"/>
                <w:kern w:val="20"/>
                <w:sz w:val="22"/>
              </w:rPr>
              <w:t xml:space="preserve">    </w:t>
            </w:r>
            <w:r w:rsidRPr="00627A96">
              <w:rPr>
                <w:rFonts w:asciiTheme="minorHAnsi" w:hAnsiTheme="minorHAnsi"/>
                <w:kern w:val="20"/>
                <w:sz w:val="22"/>
              </w:rPr>
              <w:t>Date:</w:t>
            </w:r>
          </w:p>
        </w:tc>
      </w:tr>
    </w:tbl>
    <w:p w14:paraId="48BF0FD4" w14:textId="77777777" w:rsidR="00D50739" w:rsidRPr="00D148C7" w:rsidRDefault="00F57427" w:rsidP="00D148C7">
      <w:pPr>
        <w:jc w:val="both"/>
        <w:rPr>
          <w:rFonts w:asciiTheme="minorHAnsi" w:hAnsiTheme="minorHAnsi"/>
          <w:kern w:val="20"/>
          <w:sz w:val="22"/>
        </w:rPr>
      </w:pPr>
      <w:r w:rsidRPr="00D148C7">
        <w:rPr>
          <w:rFonts w:asciiTheme="minorHAnsi" w:hAnsiTheme="minorHAnsi"/>
          <w:b/>
          <w:kern w:val="20"/>
          <w:sz w:val="22"/>
        </w:rPr>
        <w:t>Name:</w:t>
      </w:r>
      <w:r>
        <w:rPr>
          <w:rFonts w:asciiTheme="minorHAnsi" w:hAnsiTheme="minorHAnsi"/>
          <w:b/>
          <w:kern w:val="20"/>
          <w:sz w:val="22"/>
        </w:rPr>
        <w:t xml:space="preserve"> </w:t>
      </w:r>
      <w:r>
        <w:rPr>
          <w:rFonts w:asciiTheme="minorHAnsi" w:hAnsiTheme="minorHAnsi"/>
          <w:kern w:val="20"/>
          <w:sz w:val="22"/>
        </w:rPr>
        <w:t xml:space="preserve">Qurat Anwer </w:t>
      </w:r>
    </w:p>
    <w:p w14:paraId="64CF1F1D" w14:textId="23934A6D" w:rsidR="00D50739" w:rsidRPr="00222F8C" w:rsidRDefault="00F57427" w:rsidP="00D148C7">
      <w:pPr>
        <w:jc w:val="both"/>
        <w:rPr>
          <w:rFonts w:asciiTheme="minorHAnsi" w:hAnsiTheme="minorHAnsi"/>
          <w:kern w:val="20"/>
          <w:sz w:val="22"/>
        </w:rPr>
      </w:pPr>
      <w:r w:rsidRPr="00627A96">
        <w:rPr>
          <w:rFonts w:asciiTheme="minorHAnsi" w:hAnsiTheme="minorHAnsi"/>
          <w:b/>
          <w:kern w:val="20"/>
          <w:sz w:val="22"/>
        </w:rPr>
        <w:t>Title</w:t>
      </w:r>
      <w:r>
        <w:rPr>
          <w:rFonts w:asciiTheme="minorHAnsi" w:hAnsiTheme="minorHAnsi"/>
          <w:b/>
          <w:kern w:val="20"/>
          <w:sz w:val="22"/>
        </w:rPr>
        <w:t>:</w:t>
      </w:r>
      <w:r w:rsidR="00222F8C">
        <w:rPr>
          <w:rFonts w:asciiTheme="minorHAnsi" w:hAnsiTheme="minorHAnsi"/>
          <w:b/>
          <w:kern w:val="20"/>
          <w:sz w:val="22"/>
        </w:rPr>
        <w:t xml:space="preserve"> </w:t>
      </w:r>
      <w:r w:rsidR="00222F8C">
        <w:rPr>
          <w:rFonts w:asciiTheme="minorHAnsi" w:hAnsiTheme="minorHAnsi"/>
          <w:kern w:val="20"/>
          <w:sz w:val="22"/>
        </w:rPr>
        <w:t>Director, Master of Management in AI</w:t>
      </w:r>
    </w:p>
    <w:p w14:paraId="78E99956" w14:textId="77777777" w:rsidR="00D50739" w:rsidRDefault="00D50739" w:rsidP="007643B3">
      <w:pPr>
        <w:spacing w:after="240"/>
        <w:jc w:val="both"/>
        <w:rPr>
          <w:rFonts w:asciiTheme="minorHAnsi" w:hAnsiTheme="minorHAnsi"/>
          <w:kern w:val="20"/>
          <w:sz w:val="22"/>
        </w:rPr>
      </w:pPr>
    </w:p>
    <w:p w14:paraId="34AC7779" w14:textId="77777777" w:rsidR="00D50739" w:rsidRPr="00627A96" w:rsidRDefault="00F57427" w:rsidP="007643B3">
      <w:pPr>
        <w:spacing w:after="240"/>
        <w:jc w:val="both"/>
        <w:rPr>
          <w:rFonts w:asciiTheme="minorHAnsi" w:hAnsiTheme="minorHAnsi"/>
          <w:kern w:val="20"/>
          <w:sz w:val="22"/>
        </w:rPr>
      </w:pPr>
      <w:r>
        <w:rPr>
          <w:rFonts w:asciiTheme="minorHAnsi" w:hAnsiTheme="minorHAnsi"/>
          <w:b/>
          <w:kern w:val="20"/>
          <w:sz w:val="22"/>
        </w:rPr>
        <w:t>GRADUATE STUDENTS</w:t>
      </w:r>
    </w:p>
    <w:tbl>
      <w:tblPr>
        <w:tblW w:w="9359" w:type="dxa"/>
        <w:tblInd w:w="45" w:type="dxa"/>
        <w:tblLayout w:type="fixed"/>
        <w:tblCellMar>
          <w:left w:w="45" w:type="dxa"/>
          <w:right w:w="45" w:type="dxa"/>
        </w:tblCellMar>
        <w:tblLook w:val="0000" w:firstRow="0" w:lastRow="0" w:firstColumn="0" w:lastColumn="0" w:noHBand="0" w:noVBand="0"/>
      </w:tblPr>
      <w:tblGrid>
        <w:gridCol w:w="5130"/>
        <w:gridCol w:w="4229"/>
      </w:tblGrid>
      <w:tr w:rsidR="000B0407" w14:paraId="6B4766F8" w14:textId="77777777" w:rsidTr="00134D26">
        <w:trPr>
          <w:cantSplit/>
          <w:trHeight w:val="360"/>
        </w:trPr>
        <w:tc>
          <w:tcPr>
            <w:tcW w:w="5130" w:type="dxa"/>
            <w:tcBorders>
              <w:bottom w:val="single" w:sz="4" w:space="0" w:color="auto"/>
            </w:tcBorders>
          </w:tcPr>
          <w:p w14:paraId="577020EA" w14:textId="77777777" w:rsidR="00D50739" w:rsidRPr="00627A96" w:rsidRDefault="00D50739" w:rsidP="007643B3">
            <w:pPr>
              <w:spacing w:after="240"/>
              <w:jc w:val="both"/>
              <w:rPr>
                <w:rFonts w:asciiTheme="minorHAnsi" w:hAnsiTheme="minorHAnsi"/>
                <w:kern w:val="20"/>
                <w:sz w:val="22"/>
              </w:rPr>
            </w:pPr>
          </w:p>
        </w:tc>
        <w:tc>
          <w:tcPr>
            <w:tcW w:w="4229" w:type="dxa"/>
            <w:vAlign w:val="bottom"/>
          </w:tcPr>
          <w:p w14:paraId="03ABA78C" w14:textId="77777777" w:rsidR="00D50739" w:rsidRPr="00627A96" w:rsidRDefault="00F57427" w:rsidP="007643B3">
            <w:pPr>
              <w:spacing w:after="240"/>
              <w:rPr>
                <w:rFonts w:asciiTheme="minorHAnsi" w:hAnsiTheme="minorHAnsi"/>
                <w:kern w:val="20"/>
                <w:sz w:val="22"/>
              </w:rPr>
            </w:pPr>
            <w:r>
              <w:rPr>
                <w:rFonts w:asciiTheme="minorHAnsi" w:hAnsiTheme="minorHAnsi"/>
                <w:kern w:val="20"/>
                <w:sz w:val="22"/>
              </w:rPr>
              <w:t xml:space="preserve">    </w:t>
            </w:r>
            <w:r w:rsidRPr="00627A96">
              <w:rPr>
                <w:rFonts w:asciiTheme="minorHAnsi" w:hAnsiTheme="minorHAnsi"/>
                <w:kern w:val="20"/>
                <w:sz w:val="22"/>
              </w:rPr>
              <w:t xml:space="preserve">Date:  </w:t>
            </w:r>
          </w:p>
        </w:tc>
      </w:tr>
    </w:tbl>
    <w:p w14:paraId="2D463261" w14:textId="5E1A22F6" w:rsidR="00D50739" w:rsidRPr="00134D26" w:rsidRDefault="00F57427" w:rsidP="007643B3">
      <w:pPr>
        <w:spacing w:after="240"/>
        <w:jc w:val="both"/>
        <w:rPr>
          <w:rFonts w:asciiTheme="minorHAnsi" w:hAnsiTheme="minorHAnsi"/>
          <w:kern w:val="20"/>
          <w:sz w:val="22"/>
        </w:rPr>
      </w:pPr>
      <w:r w:rsidRPr="00627A96">
        <w:rPr>
          <w:rFonts w:asciiTheme="minorHAnsi" w:hAnsiTheme="minorHAnsi"/>
          <w:b/>
          <w:kern w:val="20"/>
          <w:sz w:val="22"/>
        </w:rPr>
        <w:t>Name</w:t>
      </w:r>
      <w:r>
        <w:rPr>
          <w:rFonts w:asciiTheme="minorHAnsi" w:hAnsiTheme="minorHAnsi"/>
          <w:b/>
          <w:kern w:val="20"/>
          <w:sz w:val="22"/>
        </w:rPr>
        <w:t xml:space="preserve">: </w:t>
      </w:r>
      <w:r w:rsidR="009E10C4" w:rsidRPr="009E10C4">
        <w:rPr>
          <w:rFonts w:asciiTheme="minorHAnsi" w:hAnsiTheme="minorHAnsi"/>
          <w:kern w:val="20"/>
          <w:sz w:val="22"/>
        </w:rPr>
        <w:t>Rebecca Vettese</w:t>
      </w:r>
    </w:p>
    <w:tbl>
      <w:tblPr>
        <w:tblW w:w="9359" w:type="dxa"/>
        <w:tblInd w:w="45" w:type="dxa"/>
        <w:tblLayout w:type="fixed"/>
        <w:tblCellMar>
          <w:left w:w="45" w:type="dxa"/>
          <w:right w:w="45" w:type="dxa"/>
        </w:tblCellMar>
        <w:tblLook w:val="0000" w:firstRow="0" w:lastRow="0" w:firstColumn="0" w:lastColumn="0" w:noHBand="0" w:noVBand="0"/>
      </w:tblPr>
      <w:tblGrid>
        <w:gridCol w:w="5130"/>
        <w:gridCol w:w="4229"/>
      </w:tblGrid>
      <w:tr w:rsidR="000B0407" w14:paraId="069EF538" w14:textId="77777777" w:rsidTr="00134D26">
        <w:trPr>
          <w:cantSplit/>
          <w:trHeight w:val="360"/>
        </w:trPr>
        <w:tc>
          <w:tcPr>
            <w:tcW w:w="5130" w:type="dxa"/>
            <w:tcBorders>
              <w:bottom w:val="single" w:sz="4" w:space="0" w:color="auto"/>
            </w:tcBorders>
          </w:tcPr>
          <w:p w14:paraId="7907777F" w14:textId="77777777" w:rsidR="00D50739" w:rsidRPr="00627A96" w:rsidRDefault="00D50739" w:rsidP="007643B3">
            <w:pPr>
              <w:spacing w:after="240"/>
              <w:jc w:val="both"/>
              <w:rPr>
                <w:rFonts w:asciiTheme="minorHAnsi" w:hAnsiTheme="minorHAnsi"/>
                <w:kern w:val="20"/>
                <w:sz w:val="22"/>
              </w:rPr>
            </w:pPr>
          </w:p>
        </w:tc>
        <w:tc>
          <w:tcPr>
            <w:tcW w:w="4229" w:type="dxa"/>
            <w:vAlign w:val="bottom"/>
          </w:tcPr>
          <w:p w14:paraId="2E802F2F" w14:textId="77777777" w:rsidR="00D50739" w:rsidRPr="00627A96" w:rsidRDefault="00F57427" w:rsidP="007643B3">
            <w:pPr>
              <w:spacing w:after="240"/>
              <w:rPr>
                <w:rFonts w:asciiTheme="minorHAnsi" w:hAnsiTheme="minorHAnsi"/>
                <w:kern w:val="20"/>
                <w:sz w:val="22"/>
              </w:rPr>
            </w:pPr>
            <w:r>
              <w:rPr>
                <w:rFonts w:asciiTheme="minorHAnsi" w:hAnsiTheme="minorHAnsi"/>
                <w:kern w:val="20"/>
                <w:sz w:val="22"/>
              </w:rPr>
              <w:t xml:space="preserve">    </w:t>
            </w:r>
            <w:r w:rsidRPr="00627A96">
              <w:rPr>
                <w:rFonts w:asciiTheme="minorHAnsi" w:hAnsiTheme="minorHAnsi"/>
                <w:kern w:val="20"/>
                <w:sz w:val="22"/>
              </w:rPr>
              <w:t xml:space="preserve">Date:  </w:t>
            </w:r>
          </w:p>
        </w:tc>
      </w:tr>
    </w:tbl>
    <w:p w14:paraId="1B322257" w14:textId="1FA2F327" w:rsidR="00D50739" w:rsidRPr="00134D26" w:rsidRDefault="00F57427" w:rsidP="007643B3">
      <w:pPr>
        <w:spacing w:after="240"/>
        <w:jc w:val="both"/>
        <w:rPr>
          <w:rFonts w:asciiTheme="minorHAnsi" w:hAnsiTheme="minorHAnsi"/>
          <w:kern w:val="20"/>
          <w:sz w:val="22"/>
        </w:rPr>
      </w:pPr>
      <w:r w:rsidRPr="00627A96">
        <w:rPr>
          <w:rFonts w:asciiTheme="minorHAnsi" w:hAnsiTheme="minorHAnsi"/>
          <w:b/>
          <w:kern w:val="20"/>
          <w:sz w:val="22"/>
        </w:rPr>
        <w:t>Name</w:t>
      </w:r>
      <w:r>
        <w:rPr>
          <w:rFonts w:asciiTheme="minorHAnsi" w:hAnsiTheme="minorHAnsi"/>
          <w:b/>
          <w:kern w:val="20"/>
          <w:sz w:val="22"/>
        </w:rPr>
        <w:t xml:space="preserve">: </w:t>
      </w:r>
      <w:r w:rsidR="009E10C4" w:rsidRPr="009E10C4">
        <w:rPr>
          <w:rFonts w:asciiTheme="minorHAnsi" w:hAnsiTheme="minorHAnsi"/>
          <w:kern w:val="20"/>
          <w:sz w:val="22"/>
        </w:rPr>
        <w:t>Andrew Lam</w:t>
      </w:r>
    </w:p>
    <w:tbl>
      <w:tblPr>
        <w:tblW w:w="9359" w:type="dxa"/>
        <w:tblInd w:w="45" w:type="dxa"/>
        <w:tblLayout w:type="fixed"/>
        <w:tblCellMar>
          <w:left w:w="45" w:type="dxa"/>
          <w:right w:w="45" w:type="dxa"/>
        </w:tblCellMar>
        <w:tblLook w:val="0000" w:firstRow="0" w:lastRow="0" w:firstColumn="0" w:lastColumn="0" w:noHBand="0" w:noVBand="0"/>
      </w:tblPr>
      <w:tblGrid>
        <w:gridCol w:w="5130"/>
        <w:gridCol w:w="4229"/>
      </w:tblGrid>
      <w:tr w:rsidR="000B0407" w14:paraId="717D9173" w14:textId="77777777" w:rsidTr="00134D26">
        <w:trPr>
          <w:cantSplit/>
          <w:trHeight w:val="360"/>
        </w:trPr>
        <w:tc>
          <w:tcPr>
            <w:tcW w:w="5130" w:type="dxa"/>
            <w:tcBorders>
              <w:bottom w:val="single" w:sz="4" w:space="0" w:color="auto"/>
            </w:tcBorders>
          </w:tcPr>
          <w:p w14:paraId="6D5C1189" w14:textId="5078114D" w:rsidR="00D50739" w:rsidRPr="00627A96" w:rsidRDefault="004B51B7" w:rsidP="007643B3">
            <w:pPr>
              <w:spacing w:after="240"/>
              <w:jc w:val="both"/>
              <w:rPr>
                <w:rFonts w:asciiTheme="minorHAnsi" w:hAnsiTheme="minorHAnsi"/>
                <w:kern w:val="20"/>
                <w:sz w:val="22"/>
              </w:rPr>
            </w:pPr>
            <w:r>
              <w:rPr>
                <w:rFonts w:asciiTheme="minorHAnsi" w:hAnsiTheme="minorHAnsi"/>
                <w:noProof/>
                <w:kern w:val="20"/>
                <w:sz w:val="22"/>
              </w:rPr>
              <mc:AlternateContent>
                <mc:Choice Requires="wpi">
                  <w:drawing>
                    <wp:anchor distT="0" distB="0" distL="114300" distR="114300" simplePos="0" relativeHeight="251661312" behindDoc="0" locked="0" layoutInCell="1" allowOverlap="1" wp14:anchorId="43BE5927" wp14:editId="15EB29BE">
                      <wp:simplePos x="0" y="0"/>
                      <wp:positionH relativeFrom="column">
                        <wp:posOffset>1371600</wp:posOffset>
                      </wp:positionH>
                      <wp:positionV relativeFrom="paragraph">
                        <wp:posOffset>29210</wp:posOffset>
                      </wp:positionV>
                      <wp:extent cx="1126965" cy="474345"/>
                      <wp:effectExtent l="38100" t="38100" r="0" b="33655"/>
                      <wp:wrapNone/>
                      <wp:docPr id="37" name="Ink 37"/>
                      <wp:cNvGraphicFramePr/>
                      <a:graphic xmlns:a="http://schemas.openxmlformats.org/drawingml/2006/main">
                        <a:graphicData uri="http://schemas.microsoft.com/office/word/2010/wordprocessingInk">
                          <w14:contentPart bwMode="auto" r:id="rId37">
                            <w14:nvContentPartPr>
                              <w14:cNvContentPartPr/>
                            </w14:nvContentPartPr>
                            <w14:xfrm>
                              <a:off x="0" y="0"/>
                              <a:ext cx="1126965" cy="474345"/>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447EC3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 o:spid="_x0000_s1026" type="#_x0000_t75" style="position:absolute;margin-left:107.15pt;margin-top:1.45pt;width:90.45pt;height:3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">
                      <v:imagedata r:id="rId38" o:title=""/>
                    </v:shape>
                  </w:pict>
                </mc:Fallback>
              </mc:AlternateContent>
            </w:r>
          </w:p>
        </w:tc>
        <w:tc>
          <w:tcPr>
            <w:tcW w:w="4229" w:type="dxa"/>
            <w:vAlign w:val="bottom"/>
          </w:tcPr>
          <w:p w14:paraId="00199BE0" w14:textId="045DA8E2" w:rsidR="00D50739" w:rsidRPr="00627A96" w:rsidRDefault="00F57427" w:rsidP="007643B3">
            <w:pPr>
              <w:spacing w:after="240"/>
              <w:rPr>
                <w:rFonts w:asciiTheme="minorHAnsi" w:hAnsiTheme="minorHAnsi"/>
                <w:kern w:val="20"/>
                <w:sz w:val="22"/>
              </w:rPr>
            </w:pPr>
            <w:r>
              <w:rPr>
                <w:rFonts w:asciiTheme="minorHAnsi" w:hAnsiTheme="minorHAnsi"/>
                <w:kern w:val="20"/>
                <w:sz w:val="22"/>
              </w:rPr>
              <w:t xml:space="preserve">     </w:t>
            </w:r>
            <w:r w:rsidRPr="00627A96">
              <w:rPr>
                <w:rFonts w:asciiTheme="minorHAnsi" w:hAnsiTheme="minorHAnsi"/>
                <w:kern w:val="20"/>
                <w:sz w:val="22"/>
              </w:rPr>
              <w:t xml:space="preserve">Date:  </w:t>
            </w:r>
            <w:r w:rsidR="007A7392">
              <w:rPr>
                <w:rFonts w:asciiTheme="minorHAnsi" w:hAnsiTheme="minorHAnsi"/>
                <w:kern w:val="20"/>
                <w:sz w:val="22"/>
              </w:rPr>
              <w:t>Mar 25 2024</w:t>
            </w:r>
          </w:p>
        </w:tc>
      </w:tr>
    </w:tbl>
    <w:p w14:paraId="7941E801" w14:textId="1403F471" w:rsidR="00D50739" w:rsidRPr="00134D26" w:rsidRDefault="00F57427" w:rsidP="007643B3">
      <w:pPr>
        <w:spacing w:after="240"/>
        <w:jc w:val="both"/>
        <w:rPr>
          <w:rFonts w:asciiTheme="minorHAnsi" w:hAnsiTheme="minorHAnsi"/>
          <w:kern w:val="20"/>
          <w:sz w:val="22"/>
        </w:rPr>
      </w:pPr>
      <w:r w:rsidRPr="00627A96">
        <w:rPr>
          <w:rFonts w:asciiTheme="minorHAnsi" w:hAnsiTheme="minorHAnsi"/>
          <w:b/>
          <w:kern w:val="20"/>
          <w:sz w:val="22"/>
        </w:rPr>
        <w:t>Name</w:t>
      </w:r>
      <w:r>
        <w:rPr>
          <w:rFonts w:asciiTheme="minorHAnsi" w:hAnsiTheme="minorHAnsi"/>
          <w:b/>
          <w:kern w:val="20"/>
          <w:sz w:val="22"/>
        </w:rPr>
        <w:t xml:space="preserve">: </w:t>
      </w:r>
      <w:r w:rsidR="009E10C4" w:rsidRPr="009E10C4">
        <w:rPr>
          <w:rFonts w:asciiTheme="minorHAnsi" w:hAnsiTheme="minorHAnsi"/>
          <w:kern w:val="20"/>
          <w:sz w:val="22"/>
        </w:rPr>
        <w:t>John Kim</w:t>
      </w:r>
    </w:p>
    <w:p w14:paraId="1E6E34CE" w14:textId="77777777" w:rsidR="00D50739" w:rsidRPr="00627A96" w:rsidRDefault="00D50739" w:rsidP="007643B3">
      <w:pPr>
        <w:spacing w:after="240"/>
        <w:jc w:val="both"/>
        <w:rPr>
          <w:rFonts w:asciiTheme="minorHAnsi" w:hAnsiTheme="minorHAnsi"/>
          <w:b/>
          <w:kern w:val="20"/>
          <w:sz w:val="22"/>
        </w:rPr>
      </w:pPr>
    </w:p>
    <w:p w14:paraId="04EC89CC" w14:textId="77777777" w:rsidR="00D50739" w:rsidRDefault="00D50739" w:rsidP="007643B3">
      <w:pPr>
        <w:spacing w:after="240"/>
        <w:jc w:val="both"/>
        <w:rPr>
          <w:rFonts w:asciiTheme="minorHAnsi" w:hAnsiTheme="minorHAnsi"/>
          <w:kern w:val="20"/>
          <w:sz w:val="22"/>
        </w:rPr>
      </w:pPr>
    </w:p>
    <w:p w14:paraId="0FB6FBF4" w14:textId="77777777" w:rsidR="009E10C4" w:rsidRDefault="009E10C4" w:rsidP="007643B3">
      <w:pPr>
        <w:spacing w:after="240"/>
        <w:jc w:val="both"/>
        <w:rPr>
          <w:rFonts w:asciiTheme="minorHAnsi" w:hAnsiTheme="minorHAnsi"/>
          <w:kern w:val="20"/>
          <w:sz w:val="22"/>
        </w:rPr>
      </w:pPr>
    </w:p>
    <w:p w14:paraId="015EFCAD" w14:textId="77777777" w:rsidR="009E10C4" w:rsidRDefault="009E10C4" w:rsidP="007643B3">
      <w:pPr>
        <w:spacing w:after="240"/>
        <w:jc w:val="both"/>
        <w:rPr>
          <w:rFonts w:asciiTheme="minorHAnsi" w:hAnsiTheme="minorHAnsi"/>
          <w:kern w:val="20"/>
          <w:sz w:val="22"/>
        </w:rPr>
      </w:pPr>
    </w:p>
    <w:p w14:paraId="6976155C" w14:textId="77777777" w:rsidR="009E10C4" w:rsidRDefault="009E10C4" w:rsidP="007643B3">
      <w:pPr>
        <w:spacing w:after="240"/>
        <w:jc w:val="both"/>
        <w:rPr>
          <w:rFonts w:asciiTheme="minorHAnsi" w:hAnsiTheme="minorHAnsi"/>
          <w:kern w:val="20"/>
          <w:sz w:val="22"/>
        </w:rPr>
      </w:pPr>
    </w:p>
    <w:p w14:paraId="016F0B1D" w14:textId="77777777" w:rsidR="00D50739" w:rsidRPr="00627A96" w:rsidRDefault="00F57427" w:rsidP="007643B3">
      <w:pPr>
        <w:spacing w:after="240"/>
        <w:jc w:val="center"/>
        <w:rPr>
          <w:rFonts w:asciiTheme="minorHAnsi" w:hAnsiTheme="minorHAnsi"/>
          <w:b/>
          <w:kern w:val="20"/>
          <w:sz w:val="22"/>
        </w:rPr>
      </w:pPr>
      <w:r>
        <w:rPr>
          <w:rFonts w:asciiTheme="minorHAnsi" w:hAnsiTheme="minorHAnsi"/>
          <w:b/>
          <w:kern w:val="20"/>
          <w:sz w:val="22"/>
        </w:rPr>
        <w:lastRenderedPageBreak/>
        <w:t>APPENDIX 1</w:t>
      </w:r>
    </w:p>
    <w:p w14:paraId="1C0A0D43" w14:textId="77777777" w:rsidR="00D50739" w:rsidRDefault="00F57427" w:rsidP="007643B3">
      <w:pPr>
        <w:spacing w:after="240"/>
        <w:jc w:val="center"/>
        <w:rPr>
          <w:rFonts w:asciiTheme="minorHAnsi" w:hAnsiTheme="minorHAnsi"/>
          <w:kern w:val="20"/>
          <w:sz w:val="22"/>
        </w:rPr>
      </w:pPr>
      <w:r>
        <w:rPr>
          <w:rFonts w:asciiTheme="minorHAnsi" w:hAnsiTheme="minorHAnsi"/>
          <w:b/>
          <w:kern w:val="20"/>
          <w:sz w:val="22"/>
        </w:rPr>
        <w:t>PROJECT DESCRIPTION AND DELIVERABLES</w:t>
      </w:r>
    </w:p>
    <w:p w14:paraId="48AB7FE2" w14:textId="2CAFFA11" w:rsidR="00D50739" w:rsidRPr="009E10C4" w:rsidRDefault="00F57427" w:rsidP="007643B3">
      <w:pPr>
        <w:spacing w:after="240"/>
        <w:rPr>
          <w:rFonts w:asciiTheme="minorHAnsi" w:hAnsiTheme="minorHAnsi"/>
          <w:bCs/>
          <w:kern w:val="20"/>
          <w:sz w:val="22"/>
          <w:lang w:val="en-GB"/>
        </w:rPr>
      </w:pPr>
      <w:r>
        <w:rPr>
          <w:rFonts w:asciiTheme="minorHAnsi" w:hAnsiTheme="minorHAnsi"/>
          <w:b/>
          <w:kern w:val="20"/>
          <w:sz w:val="22"/>
        </w:rPr>
        <w:t>Project Title</w:t>
      </w:r>
      <w:r w:rsidRPr="002C19D0">
        <w:rPr>
          <w:rFonts w:asciiTheme="minorHAnsi" w:hAnsiTheme="minorHAnsi"/>
          <w:b/>
          <w:kern w:val="20"/>
          <w:sz w:val="22"/>
        </w:rPr>
        <w:t xml:space="preserve">:  </w:t>
      </w:r>
      <w:r w:rsidR="009E10C4" w:rsidRPr="009E10C4">
        <w:rPr>
          <w:rFonts w:asciiTheme="minorHAnsi" w:hAnsiTheme="minorHAnsi"/>
          <w:bCs/>
          <w:kern w:val="20"/>
          <w:sz w:val="22"/>
          <w:lang w:val="en-GB"/>
        </w:rPr>
        <w:t xml:space="preserve">ESG Focused </w:t>
      </w:r>
      <w:proofErr w:type="spellStart"/>
      <w:r w:rsidR="009E10C4" w:rsidRPr="009E10C4">
        <w:rPr>
          <w:rFonts w:asciiTheme="minorHAnsi" w:hAnsiTheme="minorHAnsi"/>
          <w:bCs/>
          <w:kern w:val="20"/>
          <w:sz w:val="22"/>
          <w:lang w:val="en-GB"/>
        </w:rPr>
        <w:t>GenAI</w:t>
      </w:r>
      <w:proofErr w:type="spellEnd"/>
      <w:r w:rsidR="009E10C4" w:rsidRPr="009E10C4">
        <w:rPr>
          <w:rFonts w:asciiTheme="minorHAnsi" w:hAnsiTheme="minorHAnsi"/>
          <w:bCs/>
          <w:kern w:val="20"/>
          <w:sz w:val="22"/>
          <w:lang w:val="en-GB"/>
        </w:rPr>
        <w:t xml:space="preserve"> Research</w:t>
      </w:r>
    </w:p>
    <w:p w14:paraId="7655DD73" w14:textId="28D446F6" w:rsidR="00D50739" w:rsidRDefault="00F57427" w:rsidP="007643B3">
      <w:pPr>
        <w:tabs>
          <w:tab w:val="right" w:pos="9360"/>
        </w:tabs>
        <w:spacing w:after="240"/>
        <w:rPr>
          <w:rFonts w:asciiTheme="minorHAnsi" w:hAnsiTheme="minorHAnsi"/>
          <w:kern w:val="20"/>
          <w:sz w:val="22"/>
        </w:rPr>
      </w:pPr>
      <w:r>
        <w:rPr>
          <w:rFonts w:asciiTheme="minorHAnsi" w:hAnsiTheme="minorHAnsi"/>
          <w:b/>
          <w:kern w:val="20"/>
          <w:sz w:val="22"/>
        </w:rPr>
        <w:t>Graduate Students:</w:t>
      </w:r>
      <w:r>
        <w:rPr>
          <w:rFonts w:asciiTheme="minorHAnsi" w:hAnsiTheme="minorHAnsi"/>
          <w:kern w:val="20"/>
          <w:sz w:val="22"/>
        </w:rPr>
        <w:t xml:space="preserve">  </w:t>
      </w:r>
      <w:r w:rsidR="009E10C4" w:rsidRPr="009E10C4">
        <w:rPr>
          <w:rFonts w:asciiTheme="minorHAnsi" w:hAnsiTheme="minorHAnsi"/>
          <w:sz w:val="22"/>
        </w:rPr>
        <w:t>REBECCA VETTESE</w:t>
      </w:r>
      <w:r w:rsidR="009E10C4">
        <w:rPr>
          <w:rFonts w:asciiTheme="minorHAnsi" w:hAnsiTheme="minorHAnsi"/>
          <w:sz w:val="22"/>
        </w:rPr>
        <w:t xml:space="preserve">, </w:t>
      </w:r>
      <w:r w:rsidR="009E10C4" w:rsidRPr="009E10C4">
        <w:rPr>
          <w:rFonts w:asciiTheme="minorHAnsi" w:hAnsiTheme="minorHAnsi"/>
          <w:sz w:val="22"/>
        </w:rPr>
        <w:t>ANDREW LAM</w:t>
      </w:r>
      <w:r w:rsidR="009E10C4">
        <w:rPr>
          <w:rFonts w:asciiTheme="minorHAnsi" w:hAnsiTheme="minorHAnsi"/>
          <w:sz w:val="22"/>
        </w:rPr>
        <w:t>, JOHN KIM</w:t>
      </w:r>
    </w:p>
    <w:p w14:paraId="571D6CED" w14:textId="77777777" w:rsidR="00D50739" w:rsidRPr="008D63D9" w:rsidRDefault="00F57427" w:rsidP="007643B3">
      <w:pPr>
        <w:tabs>
          <w:tab w:val="right" w:pos="9360"/>
        </w:tabs>
        <w:spacing w:after="240"/>
        <w:rPr>
          <w:rFonts w:asciiTheme="minorHAnsi" w:hAnsiTheme="minorHAnsi"/>
          <w:b/>
          <w:kern w:val="20"/>
          <w:sz w:val="22"/>
        </w:rPr>
      </w:pPr>
      <w:r w:rsidRPr="008D63D9">
        <w:rPr>
          <w:rFonts w:asciiTheme="minorHAnsi" w:hAnsiTheme="minorHAnsi"/>
          <w:b/>
          <w:kern w:val="20"/>
          <w:sz w:val="22"/>
        </w:rPr>
        <w:t xml:space="preserve">Academic Supervisor:   </w:t>
      </w:r>
      <w:r w:rsidRPr="00D766C8">
        <w:rPr>
          <w:rFonts w:asciiTheme="minorHAnsi" w:hAnsiTheme="minorHAnsi"/>
          <w:kern w:val="20"/>
          <w:sz w:val="22"/>
        </w:rPr>
        <w:t>Alex Scott</w:t>
      </w:r>
      <w:r w:rsidRPr="008D63D9">
        <w:rPr>
          <w:rFonts w:asciiTheme="minorHAnsi" w:hAnsiTheme="minorHAnsi"/>
          <w:b/>
          <w:kern w:val="20"/>
          <w:sz w:val="22"/>
        </w:rPr>
        <w:tab/>
      </w:r>
    </w:p>
    <w:p w14:paraId="73888DD1" w14:textId="77777777" w:rsidR="006C60B5" w:rsidRPr="006C60B5" w:rsidRDefault="006C60B5" w:rsidP="006C60B5">
      <w:pPr>
        <w:rPr>
          <w:rFonts w:ascii="Calibri" w:hAnsi="Calibri" w:cs="Calibri"/>
          <w:b/>
          <w:sz w:val="22"/>
          <w:szCs w:val="22"/>
          <w:lang w:val="en-GB"/>
        </w:rPr>
      </w:pPr>
      <w:r w:rsidRPr="006C60B5">
        <w:rPr>
          <w:rFonts w:ascii="Calibri" w:hAnsi="Calibri" w:cs="Calibri"/>
          <w:b/>
          <w:sz w:val="22"/>
          <w:szCs w:val="22"/>
          <w:lang w:val="en-GB"/>
        </w:rPr>
        <w:t>Research question:</w:t>
      </w:r>
    </w:p>
    <w:p w14:paraId="58B586A2" w14:textId="77777777" w:rsidR="006C60B5" w:rsidRPr="006C60B5" w:rsidRDefault="006C60B5" w:rsidP="006C60B5">
      <w:pPr>
        <w:rPr>
          <w:rFonts w:ascii="Calibri" w:hAnsi="Calibri" w:cs="Calibri"/>
          <w:bCs/>
          <w:sz w:val="21"/>
          <w:szCs w:val="21"/>
          <w:lang w:val="en-GB"/>
        </w:rPr>
      </w:pPr>
      <w:r w:rsidRPr="006C60B5">
        <w:rPr>
          <w:rFonts w:ascii="Calibri" w:hAnsi="Calibri" w:cs="Calibri"/>
          <w:bCs/>
          <w:sz w:val="21"/>
          <w:szCs w:val="21"/>
          <w:lang w:val="en-GB"/>
        </w:rPr>
        <w:t xml:space="preserve">How to leverage </w:t>
      </w:r>
      <w:proofErr w:type="spellStart"/>
      <w:r w:rsidRPr="006C60B5">
        <w:rPr>
          <w:rFonts w:ascii="Calibri" w:hAnsi="Calibri" w:cs="Calibri"/>
          <w:bCs/>
          <w:sz w:val="21"/>
          <w:szCs w:val="21"/>
          <w:lang w:val="en-GB"/>
        </w:rPr>
        <w:t>GenAI</w:t>
      </w:r>
      <w:proofErr w:type="spellEnd"/>
      <w:r w:rsidRPr="006C60B5">
        <w:rPr>
          <w:rFonts w:ascii="Calibri" w:hAnsi="Calibri" w:cs="Calibri"/>
          <w:bCs/>
          <w:sz w:val="21"/>
          <w:szCs w:val="21"/>
          <w:lang w:val="en-GB"/>
        </w:rPr>
        <w:t xml:space="preserve"> and its derived tools with prompt engineering to enhance and increase the efficiency of environmental, social and governance (ESG) dashboard analysis from a portfolio management perspective. </w:t>
      </w:r>
    </w:p>
    <w:p w14:paraId="46FACA7F" w14:textId="77777777" w:rsidR="006C60B5" w:rsidRPr="006C60B5" w:rsidRDefault="006C60B5" w:rsidP="006C60B5">
      <w:pPr>
        <w:rPr>
          <w:rFonts w:ascii="Calibri" w:hAnsi="Calibri" w:cs="Calibri"/>
          <w:bCs/>
          <w:lang w:val="en-GB"/>
        </w:rPr>
      </w:pPr>
    </w:p>
    <w:p w14:paraId="1E373538" w14:textId="77777777" w:rsidR="006C60B5" w:rsidRPr="006C60B5" w:rsidRDefault="006C60B5" w:rsidP="006C60B5">
      <w:pPr>
        <w:rPr>
          <w:rFonts w:ascii="Calibri" w:hAnsi="Calibri" w:cs="Calibri"/>
          <w:bCs/>
          <w:lang w:val="en-GB"/>
        </w:rPr>
      </w:pPr>
    </w:p>
    <w:p w14:paraId="470158F8" w14:textId="77777777" w:rsidR="006C60B5" w:rsidRPr="006C60B5" w:rsidRDefault="006C60B5" w:rsidP="006C60B5">
      <w:pPr>
        <w:rPr>
          <w:rFonts w:ascii="Calibri" w:hAnsi="Calibri" w:cs="Calibri"/>
          <w:b/>
          <w:sz w:val="22"/>
          <w:szCs w:val="22"/>
          <w:lang w:val="en-GB"/>
        </w:rPr>
      </w:pPr>
      <w:r w:rsidRPr="006C60B5">
        <w:rPr>
          <w:rFonts w:ascii="Calibri" w:hAnsi="Calibri" w:cs="Calibri"/>
          <w:b/>
          <w:sz w:val="22"/>
          <w:szCs w:val="22"/>
          <w:lang w:val="en-GB"/>
        </w:rPr>
        <w:t>Objectives:</w:t>
      </w:r>
    </w:p>
    <w:p w14:paraId="19BF01B4" w14:textId="77777777" w:rsidR="006C60B5" w:rsidRPr="006C60B5" w:rsidRDefault="006C60B5" w:rsidP="006C60B5">
      <w:pPr>
        <w:numPr>
          <w:ilvl w:val="0"/>
          <w:numId w:val="34"/>
        </w:numPr>
        <w:rPr>
          <w:rFonts w:ascii="Calibri" w:hAnsi="Calibri" w:cs="Calibri"/>
          <w:sz w:val="21"/>
          <w:szCs w:val="21"/>
          <w:lang w:val="en-GB"/>
        </w:rPr>
      </w:pPr>
      <w:r w:rsidRPr="006C60B5">
        <w:rPr>
          <w:rFonts w:ascii="Calibri" w:hAnsi="Calibri" w:cs="Calibri"/>
          <w:sz w:val="21"/>
          <w:szCs w:val="21"/>
          <w:lang w:val="en-GB"/>
        </w:rPr>
        <w:t>To identify how prompt engineering may impact question-answering AI outcomes, researching on embedding methodologies.</w:t>
      </w:r>
      <w:r w:rsidRPr="006C60B5">
        <w:rPr>
          <w:rFonts w:ascii="Calibri" w:hAnsi="Calibri" w:cs="Calibri"/>
          <w:sz w:val="21"/>
          <w:szCs w:val="21"/>
          <w:lang w:val="en-GB"/>
        </w:rPr>
        <w:br/>
      </w:r>
    </w:p>
    <w:p w14:paraId="4FB1278A" w14:textId="77777777" w:rsidR="006C60B5" w:rsidRPr="006C60B5" w:rsidRDefault="006C60B5" w:rsidP="006C60B5">
      <w:pPr>
        <w:numPr>
          <w:ilvl w:val="0"/>
          <w:numId w:val="34"/>
        </w:numPr>
        <w:rPr>
          <w:rFonts w:ascii="Calibri" w:hAnsi="Calibri" w:cs="Calibri"/>
          <w:sz w:val="21"/>
          <w:szCs w:val="21"/>
          <w:lang w:val="en-GB"/>
        </w:rPr>
      </w:pPr>
      <w:r w:rsidRPr="006C60B5">
        <w:rPr>
          <w:rFonts w:ascii="Calibri" w:hAnsi="Calibri" w:cs="Calibri"/>
          <w:sz w:val="21"/>
          <w:szCs w:val="21"/>
          <w:lang w:val="en-GB"/>
        </w:rPr>
        <w:t xml:space="preserve">To build a </w:t>
      </w:r>
      <w:proofErr w:type="spellStart"/>
      <w:r w:rsidRPr="006C60B5">
        <w:rPr>
          <w:rFonts w:ascii="Calibri" w:hAnsi="Calibri" w:cs="Calibri"/>
          <w:sz w:val="21"/>
          <w:szCs w:val="21"/>
          <w:lang w:val="en-GB"/>
        </w:rPr>
        <w:t>GenAI</w:t>
      </w:r>
      <w:proofErr w:type="spellEnd"/>
      <w:r w:rsidRPr="006C60B5">
        <w:rPr>
          <w:rFonts w:ascii="Calibri" w:hAnsi="Calibri" w:cs="Calibri"/>
          <w:sz w:val="21"/>
          <w:szCs w:val="21"/>
          <w:lang w:val="en-GB"/>
        </w:rPr>
        <w:t xml:space="preserve"> tool to explain and elaborate ESG reporting results with ESG domain knowledge/data incorporated. Both raw and aggregated data will feed into the tool to conduct analysis on; Sample analysis/questions below. </w:t>
      </w:r>
      <w:r w:rsidRPr="006C60B5">
        <w:rPr>
          <w:rFonts w:ascii="Calibri" w:hAnsi="Calibri" w:cs="Calibri"/>
          <w:sz w:val="21"/>
          <w:szCs w:val="21"/>
          <w:lang w:val="en-GB"/>
        </w:rPr>
        <w:br/>
      </w:r>
    </w:p>
    <w:p w14:paraId="5A46A81B" w14:textId="77777777" w:rsidR="006C60B5" w:rsidRPr="006C60B5" w:rsidRDefault="006C60B5" w:rsidP="006C60B5">
      <w:pPr>
        <w:numPr>
          <w:ilvl w:val="0"/>
          <w:numId w:val="34"/>
        </w:numPr>
        <w:rPr>
          <w:rFonts w:ascii="Calibri" w:hAnsi="Calibri" w:cs="Calibri"/>
          <w:sz w:val="21"/>
          <w:szCs w:val="21"/>
          <w:lang w:val="en-GB"/>
        </w:rPr>
      </w:pPr>
      <w:r w:rsidRPr="006C60B5">
        <w:rPr>
          <w:rFonts w:ascii="Calibri" w:hAnsi="Calibri" w:cs="Calibri"/>
          <w:sz w:val="21"/>
          <w:szCs w:val="21"/>
          <w:lang w:val="en-GB"/>
        </w:rPr>
        <w:t>To establish guidance for end users (data science teams, investment teams) on how to develop and apply AI application for ESG portfolio research.</w:t>
      </w:r>
    </w:p>
    <w:p w14:paraId="070707D8" w14:textId="77777777" w:rsidR="006C60B5" w:rsidRPr="00564473" w:rsidRDefault="006C60B5" w:rsidP="00B70AD3">
      <w:pPr>
        <w:rPr>
          <w:rFonts w:ascii="Calibri" w:hAnsi="Calibri" w:cs="Calibri"/>
        </w:rPr>
      </w:pPr>
    </w:p>
    <w:p w14:paraId="6E507ED1" w14:textId="77777777" w:rsidR="006C60B5" w:rsidRPr="006C60B5" w:rsidRDefault="006C60B5" w:rsidP="006C60B5">
      <w:pPr>
        <w:spacing w:after="240"/>
        <w:jc w:val="both"/>
        <w:rPr>
          <w:rFonts w:asciiTheme="minorHAnsi" w:hAnsiTheme="minorHAnsi"/>
          <w:b/>
          <w:bCs/>
          <w:kern w:val="20"/>
          <w:sz w:val="22"/>
          <w:lang w:val="en-GB"/>
        </w:rPr>
      </w:pPr>
      <w:r w:rsidRPr="006C60B5">
        <w:rPr>
          <w:rFonts w:asciiTheme="minorHAnsi" w:hAnsiTheme="minorHAnsi"/>
          <w:b/>
          <w:bCs/>
          <w:kern w:val="20"/>
          <w:sz w:val="22"/>
          <w:lang w:val="en-GB"/>
        </w:rPr>
        <w:t>Project plan:</w:t>
      </w:r>
    </w:p>
    <w:p w14:paraId="211E11C3" w14:textId="77777777" w:rsidR="006C60B5" w:rsidRPr="006C60B5" w:rsidRDefault="006C60B5" w:rsidP="006C60B5">
      <w:pPr>
        <w:numPr>
          <w:ilvl w:val="0"/>
          <w:numId w:val="34"/>
        </w:numPr>
        <w:rPr>
          <w:rFonts w:ascii="Calibri" w:hAnsi="Calibri" w:cs="Calibri"/>
          <w:sz w:val="21"/>
          <w:szCs w:val="21"/>
          <w:lang w:val="en-GB"/>
        </w:rPr>
      </w:pPr>
      <w:r w:rsidRPr="006C60B5">
        <w:rPr>
          <w:rFonts w:ascii="Calibri" w:hAnsi="Calibri" w:cs="Calibri"/>
          <w:sz w:val="21"/>
          <w:szCs w:val="21"/>
          <w:lang w:val="en-GB"/>
        </w:rPr>
        <w:t>Gather financial and ESG data from Bloomberg, public internet sources etc., to create a representative dataset.</w:t>
      </w:r>
    </w:p>
    <w:p w14:paraId="199C26A8" w14:textId="77777777" w:rsidR="006C60B5" w:rsidRPr="006C60B5" w:rsidRDefault="006C60B5" w:rsidP="006C60B5">
      <w:pPr>
        <w:spacing w:after="240"/>
        <w:jc w:val="both"/>
        <w:rPr>
          <w:rFonts w:asciiTheme="minorHAnsi" w:hAnsiTheme="minorHAnsi"/>
          <w:kern w:val="20"/>
          <w:sz w:val="22"/>
          <w:lang w:val="en-GB"/>
        </w:rPr>
      </w:pPr>
      <w:r w:rsidRPr="006C60B5">
        <w:rPr>
          <w:rFonts w:asciiTheme="minorHAnsi" w:hAnsiTheme="minorHAnsi"/>
          <w:kern w:val="20"/>
          <w:sz w:val="22"/>
          <w:lang w:val="en-GB"/>
        </w:rPr>
        <w:t>Sample data format:</w:t>
      </w:r>
    </w:p>
    <w:p w14:paraId="1683B315" w14:textId="77777777" w:rsidR="006C60B5" w:rsidRPr="006C60B5" w:rsidRDefault="006C60B5" w:rsidP="006C60B5">
      <w:pPr>
        <w:spacing w:after="240"/>
        <w:jc w:val="both"/>
        <w:rPr>
          <w:rFonts w:asciiTheme="minorHAnsi" w:hAnsiTheme="minorHAnsi"/>
          <w:kern w:val="20"/>
          <w:sz w:val="22"/>
          <w:lang w:val="en-GB"/>
        </w:rPr>
      </w:pPr>
      <w:r w:rsidRPr="006C60B5">
        <w:rPr>
          <w:rFonts w:asciiTheme="minorHAnsi" w:hAnsiTheme="minorHAnsi"/>
          <w:noProof/>
          <w:kern w:val="20"/>
          <w:sz w:val="22"/>
          <w:lang w:val="en-GB"/>
        </w:rPr>
        <w:drawing>
          <wp:inline distT="0" distB="0" distL="0" distR="0" wp14:anchorId="504BF520" wp14:editId="0D07A053">
            <wp:extent cx="5943600" cy="461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61645"/>
                    </a:xfrm>
                    <a:prstGeom prst="rect">
                      <a:avLst/>
                    </a:prstGeom>
                  </pic:spPr>
                </pic:pic>
              </a:graphicData>
            </a:graphic>
          </wp:inline>
        </w:drawing>
      </w:r>
    </w:p>
    <w:p w14:paraId="5579DB02" w14:textId="77777777" w:rsidR="006C60B5" w:rsidRPr="006C60B5" w:rsidRDefault="006C60B5" w:rsidP="006C60B5">
      <w:pPr>
        <w:spacing w:after="240"/>
        <w:jc w:val="both"/>
        <w:rPr>
          <w:rFonts w:asciiTheme="minorHAnsi" w:hAnsiTheme="minorHAnsi"/>
          <w:kern w:val="20"/>
          <w:sz w:val="22"/>
          <w:lang w:val="en-GB"/>
        </w:rPr>
      </w:pPr>
    </w:p>
    <w:p w14:paraId="3ED3C646" w14:textId="77777777" w:rsidR="006C60B5" w:rsidRPr="006C60B5" w:rsidRDefault="006C60B5" w:rsidP="006C60B5">
      <w:pPr>
        <w:numPr>
          <w:ilvl w:val="0"/>
          <w:numId w:val="35"/>
        </w:numPr>
        <w:spacing w:after="240"/>
        <w:jc w:val="both"/>
        <w:rPr>
          <w:rFonts w:asciiTheme="minorHAnsi" w:hAnsiTheme="minorHAnsi"/>
          <w:kern w:val="20"/>
          <w:sz w:val="22"/>
          <w:lang w:val="en-GB"/>
        </w:rPr>
      </w:pPr>
      <w:r w:rsidRPr="006C60B5">
        <w:rPr>
          <w:rFonts w:asciiTheme="minorHAnsi" w:hAnsiTheme="minorHAnsi"/>
          <w:kern w:val="20"/>
          <w:sz w:val="22"/>
          <w:lang w:val="en-GB"/>
        </w:rPr>
        <w:t xml:space="preserve">Build LLM data pipeline and model to ingest and </w:t>
      </w:r>
      <w:proofErr w:type="spellStart"/>
      <w:r w:rsidRPr="006C60B5">
        <w:rPr>
          <w:rFonts w:asciiTheme="minorHAnsi" w:hAnsiTheme="minorHAnsi"/>
          <w:kern w:val="20"/>
          <w:sz w:val="22"/>
          <w:lang w:val="en-GB"/>
        </w:rPr>
        <w:t>analyze</w:t>
      </w:r>
      <w:proofErr w:type="spellEnd"/>
      <w:r w:rsidRPr="006C60B5">
        <w:rPr>
          <w:rFonts w:asciiTheme="minorHAnsi" w:hAnsiTheme="minorHAnsi"/>
          <w:kern w:val="20"/>
          <w:sz w:val="22"/>
          <w:lang w:val="en-GB"/>
        </w:rPr>
        <w:t xml:space="preserve"> the dataset.</w:t>
      </w:r>
    </w:p>
    <w:p w14:paraId="5D6A5082" w14:textId="77777777" w:rsidR="006C60B5" w:rsidRPr="006C60B5" w:rsidRDefault="006C60B5" w:rsidP="006C60B5">
      <w:pPr>
        <w:spacing w:after="240"/>
        <w:jc w:val="both"/>
        <w:rPr>
          <w:rFonts w:asciiTheme="minorHAnsi" w:hAnsiTheme="minorHAnsi"/>
          <w:kern w:val="20"/>
          <w:sz w:val="22"/>
          <w:lang w:val="en-GB"/>
        </w:rPr>
      </w:pPr>
      <w:r w:rsidRPr="006C60B5">
        <w:rPr>
          <w:rFonts w:asciiTheme="minorHAnsi" w:hAnsiTheme="minorHAnsi"/>
          <w:kern w:val="20"/>
          <w:sz w:val="22"/>
          <w:lang w:val="en-GB"/>
        </w:rPr>
        <w:br w:type="page"/>
      </w:r>
    </w:p>
    <w:p w14:paraId="529F6657" w14:textId="77777777" w:rsidR="006C60B5" w:rsidRPr="006C60B5" w:rsidRDefault="006C60B5" w:rsidP="006C60B5">
      <w:pPr>
        <w:numPr>
          <w:ilvl w:val="0"/>
          <w:numId w:val="35"/>
        </w:numPr>
        <w:spacing w:after="240"/>
        <w:jc w:val="both"/>
        <w:rPr>
          <w:rFonts w:asciiTheme="minorHAnsi" w:hAnsiTheme="minorHAnsi"/>
          <w:kern w:val="20"/>
          <w:sz w:val="22"/>
          <w:lang w:val="en-GB"/>
        </w:rPr>
      </w:pPr>
      <w:r w:rsidRPr="006C60B5">
        <w:rPr>
          <w:rFonts w:asciiTheme="minorHAnsi" w:hAnsiTheme="minorHAnsi"/>
          <w:kern w:val="20"/>
          <w:sz w:val="22"/>
          <w:lang w:val="en-GB"/>
        </w:rPr>
        <w:lastRenderedPageBreak/>
        <w:t>Utilize model to test and conduct analysis on dataset to answer the following sample questions:</w:t>
      </w:r>
    </w:p>
    <w:p w14:paraId="4825ECA6" w14:textId="77777777" w:rsidR="006C60B5" w:rsidRPr="006C60B5" w:rsidRDefault="006C60B5" w:rsidP="006C60B5">
      <w:pPr>
        <w:spacing w:after="240"/>
        <w:jc w:val="both"/>
        <w:rPr>
          <w:rFonts w:asciiTheme="minorHAnsi" w:hAnsiTheme="minorHAnsi"/>
          <w:kern w:val="20"/>
          <w:sz w:val="22"/>
          <w:lang w:val="en-GB"/>
        </w:rPr>
      </w:pPr>
      <w:r w:rsidRPr="006C60B5">
        <w:rPr>
          <w:rFonts w:asciiTheme="minorHAnsi" w:hAnsiTheme="minorHAnsi"/>
          <w:noProof/>
          <w:kern w:val="20"/>
          <w:sz w:val="22"/>
          <w:lang w:val="en-GB"/>
        </w:rPr>
        <w:drawing>
          <wp:inline distT="0" distB="0" distL="0" distR="0" wp14:anchorId="789E3F81" wp14:editId="69F73045">
            <wp:extent cx="5943600" cy="1481455"/>
            <wp:effectExtent l="0" t="0" r="0" b="4445"/>
            <wp:docPr id="1412084847" name="Picture 1412084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481455"/>
                    </a:xfrm>
                    <a:prstGeom prst="rect">
                      <a:avLst/>
                    </a:prstGeom>
                  </pic:spPr>
                </pic:pic>
              </a:graphicData>
            </a:graphic>
          </wp:inline>
        </w:drawing>
      </w:r>
    </w:p>
    <w:p w14:paraId="71F47C5C" w14:textId="77777777" w:rsidR="006C60B5" w:rsidRPr="006C60B5" w:rsidRDefault="006C60B5" w:rsidP="006C60B5">
      <w:pPr>
        <w:spacing w:after="240"/>
        <w:jc w:val="both"/>
        <w:rPr>
          <w:rFonts w:asciiTheme="minorHAnsi" w:hAnsiTheme="minorHAnsi"/>
          <w:kern w:val="20"/>
          <w:sz w:val="22"/>
          <w:lang w:val="en-GB"/>
        </w:rPr>
      </w:pPr>
    </w:p>
    <w:p w14:paraId="4B53D061" w14:textId="77777777" w:rsidR="006C60B5" w:rsidRPr="006C60B5" w:rsidRDefault="006C60B5" w:rsidP="006C60B5">
      <w:pPr>
        <w:numPr>
          <w:ilvl w:val="0"/>
          <w:numId w:val="35"/>
        </w:numPr>
        <w:spacing w:after="240"/>
        <w:jc w:val="both"/>
        <w:rPr>
          <w:rFonts w:asciiTheme="minorHAnsi" w:hAnsiTheme="minorHAnsi"/>
          <w:kern w:val="20"/>
          <w:sz w:val="22"/>
          <w:lang w:val="en-GB"/>
        </w:rPr>
      </w:pPr>
      <w:r w:rsidRPr="006C60B5">
        <w:rPr>
          <w:rFonts w:asciiTheme="minorHAnsi" w:hAnsiTheme="minorHAnsi"/>
          <w:kern w:val="20"/>
          <w:sz w:val="22"/>
          <w:lang w:val="en-GB"/>
        </w:rPr>
        <w:t xml:space="preserve">Review results with stakeholders and refine model as needed. </w:t>
      </w:r>
    </w:p>
    <w:p w14:paraId="696DF5EC" w14:textId="77777777" w:rsidR="006C60B5" w:rsidRPr="006C60B5" w:rsidRDefault="006C60B5" w:rsidP="006C60B5">
      <w:pPr>
        <w:spacing w:after="240"/>
        <w:jc w:val="both"/>
        <w:rPr>
          <w:rFonts w:asciiTheme="minorHAnsi" w:hAnsiTheme="minorHAnsi"/>
          <w:kern w:val="20"/>
          <w:sz w:val="22"/>
          <w:lang w:val="en-GB"/>
        </w:rPr>
      </w:pPr>
    </w:p>
    <w:p w14:paraId="67FDE36C" w14:textId="3E252A2C" w:rsidR="006C60B5" w:rsidRPr="006C60B5" w:rsidRDefault="006C60B5" w:rsidP="006C60B5">
      <w:pPr>
        <w:numPr>
          <w:ilvl w:val="0"/>
          <w:numId w:val="35"/>
        </w:numPr>
        <w:spacing w:after="240"/>
        <w:jc w:val="both"/>
        <w:rPr>
          <w:rFonts w:asciiTheme="minorHAnsi" w:hAnsiTheme="minorHAnsi"/>
          <w:kern w:val="20"/>
          <w:sz w:val="22"/>
          <w:lang w:val="en-GB"/>
        </w:rPr>
      </w:pPr>
      <w:r w:rsidRPr="006C60B5">
        <w:rPr>
          <w:rFonts w:asciiTheme="minorHAnsi" w:hAnsiTheme="minorHAnsi"/>
          <w:kern w:val="20"/>
          <w:sz w:val="22"/>
          <w:lang w:val="en-GB"/>
        </w:rPr>
        <w:t xml:space="preserve">Document all operational processes, researcher decisions, user/analyst instructions; This will be used as a framework or ‘instructions manual’ to deploy the tool to live data and to be leveraged for future builds based off this tool.   </w:t>
      </w:r>
    </w:p>
    <w:p w14:paraId="120A82B3" w14:textId="77777777" w:rsidR="006C60B5" w:rsidRPr="006C60B5" w:rsidRDefault="006C60B5" w:rsidP="006C60B5">
      <w:pPr>
        <w:spacing w:after="240"/>
        <w:jc w:val="both"/>
        <w:rPr>
          <w:rFonts w:asciiTheme="minorHAnsi" w:hAnsiTheme="minorHAnsi"/>
          <w:b/>
          <w:bCs/>
          <w:kern w:val="20"/>
          <w:sz w:val="22"/>
          <w:lang w:val="en-GB"/>
        </w:rPr>
      </w:pPr>
      <w:r w:rsidRPr="006C60B5">
        <w:rPr>
          <w:rFonts w:asciiTheme="minorHAnsi" w:hAnsiTheme="minorHAnsi"/>
          <w:b/>
          <w:bCs/>
          <w:kern w:val="20"/>
          <w:sz w:val="22"/>
          <w:lang w:val="en-GB"/>
        </w:rPr>
        <w:t>Data Sources:</w:t>
      </w:r>
    </w:p>
    <w:p w14:paraId="3844C60C" w14:textId="77777777" w:rsidR="006C60B5" w:rsidRPr="006C60B5" w:rsidRDefault="006C60B5" w:rsidP="006C60B5">
      <w:pPr>
        <w:numPr>
          <w:ilvl w:val="0"/>
          <w:numId w:val="36"/>
        </w:numPr>
        <w:spacing w:after="240"/>
        <w:jc w:val="both"/>
        <w:rPr>
          <w:rFonts w:asciiTheme="minorHAnsi" w:hAnsiTheme="minorHAnsi"/>
          <w:kern w:val="20"/>
          <w:sz w:val="22"/>
          <w:lang w:val="en-GB"/>
        </w:rPr>
      </w:pPr>
      <w:r w:rsidRPr="006C60B5">
        <w:rPr>
          <w:rFonts w:asciiTheme="minorHAnsi" w:hAnsiTheme="minorHAnsi"/>
          <w:kern w:val="20"/>
          <w:sz w:val="22"/>
          <w:lang w:val="en-GB"/>
        </w:rPr>
        <w:t>Queen's Bloomberg data</w:t>
      </w:r>
    </w:p>
    <w:p w14:paraId="416E9CF7" w14:textId="77777777" w:rsidR="006C60B5" w:rsidRPr="006C60B5" w:rsidRDefault="006C60B5" w:rsidP="006C60B5">
      <w:pPr>
        <w:numPr>
          <w:ilvl w:val="0"/>
          <w:numId w:val="36"/>
        </w:numPr>
        <w:spacing w:after="240"/>
        <w:jc w:val="both"/>
        <w:rPr>
          <w:rFonts w:asciiTheme="minorHAnsi" w:hAnsiTheme="minorHAnsi"/>
          <w:kern w:val="20"/>
          <w:sz w:val="22"/>
          <w:lang w:val="en-GB"/>
        </w:rPr>
      </w:pPr>
      <w:r w:rsidRPr="006C60B5">
        <w:rPr>
          <w:rFonts w:asciiTheme="minorHAnsi" w:hAnsiTheme="minorHAnsi"/>
          <w:kern w:val="20"/>
          <w:sz w:val="22"/>
          <w:lang w:val="en-GB"/>
        </w:rPr>
        <w:t>Public internet such as seeking alpha or public ESG documents</w:t>
      </w:r>
    </w:p>
    <w:p w14:paraId="4B888B11" w14:textId="77777777" w:rsidR="006C60B5" w:rsidRPr="006C60B5" w:rsidRDefault="006C60B5" w:rsidP="006C60B5">
      <w:pPr>
        <w:numPr>
          <w:ilvl w:val="0"/>
          <w:numId w:val="36"/>
        </w:numPr>
        <w:spacing w:after="240"/>
        <w:jc w:val="both"/>
        <w:rPr>
          <w:rFonts w:asciiTheme="minorHAnsi" w:hAnsiTheme="minorHAnsi"/>
          <w:kern w:val="20"/>
          <w:sz w:val="22"/>
          <w:lang w:val="en-GB"/>
        </w:rPr>
      </w:pPr>
      <w:r w:rsidRPr="006C60B5">
        <w:rPr>
          <w:rFonts w:asciiTheme="minorHAnsi" w:hAnsiTheme="minorHAnsi"/>
          <w:kern w:val="20"/>
          <w:sz w:val="22"/>
          <w:lang w:val="en-GB"/>
        </w:rPr>
        <w:t>Encrypted data from RBC CGRI team - to be confirmed</w:t>
      </w:r>
    </w:p>
    <w:p w14:paraId="236A16DC" w14:textId="77777777" w:rsidR="00D50739" w:rsidRDefault="00D50739" w:rsidP="007643B3">
      <w:pPr>
        <w:spacing w:after="240"/>
        <w:jc w:val="both"/>
        <w:rPr>
          <w:rFonts w:asciiTheme="minorHAnsi" w:hAnsiTheme="minorHAnsi"/>
          <w:kern w:val="20"/>
          <w:sz w:val="22"/>
        </w:rPr>
      </w:pPr>
    </w:p>
    <w:p w14:paraId="37FBCD10" w14:textId="77777777" w:rsidR="00D50739" w:rsidRDefault="00F57427" w:rsidP="007643B3">
      <w:pPr>
        <w:spacing w:after="240"/>
        <w:rPr>
          <w:rFonts w:asciiTheme="minorHAnsi" w:hAnsiTheme="minorHAnsi"/>
          <w:kern w:val="20"/>
          <w:sz w:val="22"/>
          <w:shd w:val="clear" w:color="auto" w:fill="FFFF00"/>
        </w:rPr>
      </w:pPr>
      <w:r>
        <w:rPr>
          <w:rFonts w:asciiTheme="minorHAnsi" w:hAnsiTheme="minorHAnsi"/>
          <w:b/>
          <w:kern w:val="20"/>
          <w:sz w:val="22"/>
        </w:rPr>
        <w:t xml:space="preserve">Activities, Milestones and Deliverables: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4770"/>
        <w:gridCol w:w="2515"/>
      </w:tblGrid>
      <w:tr w:rsidR="000B0407" w14:paraId="58C2189D" w14:textId="77777777" w:rsidTr="00D766C8">
        <w:trPr>
          <w:trHeight w:val="107"/>
        </w:trPr>
        <w:tc>
          <w:tcPr>
            <w:tcW w:w="1104" w:type="pct"/>
            <w:tcBorders>
              <w:top w:val="single" w:sz="4" w:space="0" w:color="auto"/>
              <w:left w:val="single" w:sz="4" w:space="0" w:color="auto"/>
              <w:bottom w:val="single" w:sz="4" w:space="0" w:color="auto"/>
              <w:right w:val="single" w:sz="4" w:space="0" w:color="auto"/>
            </w:tcBorders>
            <w:noWrap/>
            <w:hideMark/>
          </w:tcPr>
          <w:p w14:paraId="51F6C22B" w14:textId="77777777" w:rsidR="00D50739" w:rsidRDefault="00F57427" w:rsidP="007643B3">
            <w:pPr>
              <w:spacing w:after="240"/>
              <w:jc w:val="center"/>
              <w:rPr>
                <w:rFonts w:ascii="Calibri" w:hAnsi="Calibri"/>
                <w:b/>
                <w:bCs/>
                <w:color w:val="000000"/>
              </w:rPr>
            </w:pPr>
            <w:r>
              <w:rPr>
                <w:rFonts w:ascii="Calibri" w:hAnsi="Calibri"/>
                <w:b/>
                <w:bCs/>
                <w:color w:val="000000"/>
              </w:rPr>
              <w:t>Responsibility</w:t>
            </w:r>
          </w:p>
        </w:tc>
        <w:tc>
          <w:tcPr>
            <w:tcW w:w="2551" w:type="pct"/>
            <w:tcBorders>
              <w:top w:val="single" w:sz="4" w:space="0" w:color="auto"/>
              <w:left w:val="single" w:sz="4" w:space="0" w:color="auto"/>
              <w:bottom w:val="single" w:sz="4" w:space="0" w:color="auto"/>
              <w:right w:val="single" w:sz="4" w:space="0" w:color="auto"/>
            </w:tcBorders>
            <w:hideMark/>
          </w:tcPr>
          <w:p w14:paraId="0283BFEB" w14:textId="77777777" w:rsidR="00D50739" w:rsidRDefault="00F57427" w:rsidP="007643B3">
            <w:pPr>
              <w:spacing w:after="240"/>
              <w:jc w:val="center"/>
              <w:rPr>
                <w:rFonts w:ascii="Calibri" w:hAnsi="Calibri"/>
                <w:b/>
                <w:bCs/>
                <w:color w:val="000000"/>
              </w:rPr>
            </w:pPr>
            <w:r>
              <w:rPr>
                <w:rFonts w:ascii="Calibri" w:hAnsi="Calibri"/>
                <w:b/>
                <w:bCs/>
                <w:color w:val="000000"/>
              </w:rPr>
              <w:t>Activities, Milestones and Deliverables</w:t>
            </w:r>
          </w:p>
        </w:tc>
        <w:tc>
          <w:tcPr>
            <w:tcW w:w="1345" w:type="pct"/>
            <w:tcBorders>
              <w:top w:val="single" w:sz="4" w:space="0" w:color="auto"/>
              <w:left w:val="single" w:sz="4" w:space="0" w:color="auto"/>
              <w:bottom w:val="single" w:sz="4" w:space="0" w:color="auto"/>
              <w:right w:val="single" w:sz="4" w:space="0" w:color="auto"/>
            </w:tcBorders>
            <w:noWrap/>
            <w:hideMark/>
          </w:tcPr>
          <w:p w14:paraId="13665B1D" w14:textId="77777777" w:rsidR="00D50739" w:rsidRDefault="00F57427" w:rsidP="007643B3">
            <w:pPr>
              <w:spacing w:after="240"/>
              <w:jc w:val="center"/>
              <w:rPr>
                <w:rFonts w:ascii="Calibri" w:hAnsi="Calibri"/>
                <w:b/>
                <w:bCs/>
                <w:color w:val="000000"/>
              </w:rPr>
            </w:pPr>
            <w:r>
              <w:rPr>
                <w:rFonts w:ascii="Calibri" w:hAnsi="Calibri"/>
                <w:b/>
                <w:bCs/>
                <w:color w:val="000000"/>
              </w:rPr>
              <w:t>End Date</w:t>
            </w:r>
          </w:p>
        </w:tc>
      </w:tr>
      <w:tr w:rsidR="000B0407" w14:paraId="79F3D396" w14:textId="77777777" w:rsidTr="00D766C8">
        <w:trPr>
          <w:trHeight w:val="305"/>
        </w:trPr>
        <w:tc>
          <w:tcPr>
            <w:tcW w:w="1104" w:type="pct"/>
            <w:tcBorders>
              <w:top w:val="single" w:sz="4" w:space="0" w:color="auto"/>
              <w:left w:val="single" w:sz="4" w:space="0" w:color="auto"/>
              <w:bottom w:val="single" w:sz="4" w:space="0" w:color="auto"/>
              <w:right w:val="single" w:sz="4" w:space="0" w:color="auto"/>
            </w:tcBorders>
          </w:tcPr>
          <w:p w14:paraId="29372EE8" w14:textId="77777777" w:rsidR="00D50739" w:rsidRDefault="00F57427" w:rsidP="007643B3">
            <w:pPr>
              <w:spacing w:after="240"/>
              <w:rPr>
                <w:rFonts w:ascii="Calibri" w:hAnsi="Calibri"/>
                <w:color w:val="000000"/>
              </w:rPr>
            </w:pPr>
            <w:r>
              <w:rPr>
                <w:rFonts w:ascii="Calibri" w:hAnsi="Calibri"/>
                <w:color w:val="000000"/>
              </w:rPr>
              <w:t>Graduate Students</w:t>
            </w:r>
          </w:p>
        </w:tc>
        <w:tc>
          <w:tcPr>
            <w:tcW w:w="2551" w:type="pct"/>
            <w:tcBorders>
              <w:top w:val="single" w:sz="4" w:space="0" w:color="auto"/>
              <w:left w:val="single" w:sz="4" w:space="0" w:color="auto"/>
              <w:bottom w:val="single" w:sz="4" w:space="0" w:color="auto"/>
              <w:right w:val="single" w:sz="4" w:space="0" w:color="auto"/>
            </w:tcBorders>
          </w:tcPr>
          <w:p w14:paraId="450F3506" w14:textId="77777777" w:rsidR="00D50739" w:rsidRDefault="00F57427" w:rsidP="007643B3">
            <w:pPr>
              <w:spacing w:after="240"/>
              <w:rPr>
                <w:rFonts w:ascii="Calibri" w:hAnsi="Calibri"/>
                <w:color w:val="000000"/>
              </w:rPr>
            </w:pPr>
            <w:r>
              <w:rPr>
                <w:rFonts w:ascii="Calibri" w:hAnsi="Calibri"/>
                <w:color w:val="000000"/>
              </w:rPr>
              <w:t>Develop the project plan.</w:t>
            </w:r>
          </w:p>
        </w:tc>
        <w:tc>
          <w:tcPr>
            <w:tcW w:w="1345" w:type="pct"/>
            <w:tcBorders>
              <w:top w:val="single" w:sz="4" w:space="0" w:color="auto"/>
              <w:left w:val="single" w:sz="4" w:space="0" w:color="auto"/>
              <w:bottom w:val="single" w:sz="4" w:space="0" w:color="auto"/>
              <w:right w:val="single" w:sz="4" w:space="0" w:color="auto"/>
            </w:tcBorders>
          </w:tcPr>
          <w:p w14:paraId="7372109A" w14:textId="59ABBBB8" w:rsidR="00D50739" w:rsidRDefault="009E10C4" w:rsidP="007643B3">
            <w:pPr>
              <w:spacing w:after="240"/>
              <w:rPr>
                <w:rFonts w:ascii="Calibri" w:hAnsi="Calibri"/>
                <w:color w:val="000000"/>
              </w:rPr>
            </w:pPr>
            <w:r>
              <w:rPr>
                <w:rFonts w:ascii="Calibri" w:hAnsi="Calibri"/>
                <w:color w:val="000000"/>
              </w:rPr>
              <w:t>Apr</w:t>
            </w:r>
            <w:r w:rsidR="002E39FA">
              <w:rPr>
                <w:rFonts w:ascii="Calibri" w:hAnsi="Calibri"/>
                <w:color w:val="000000"/>
              </w:rPr>
              <w:t xml:space="preserve"> 1</w:t>
            </w:r>
            <w:r w:rsidR="00270186">
              <w:rPr>
                <w:rFonts w:ascii="Calibri" w:hAnsi="Calibri"/>
                <w:color w:val="000000"/>
              </w:rPr>
              <w:t>5</w:t>
            </w:r>
            <w:r w:rsidR="002E39FA" w:rsidRPr="002E39FA">
              <w:rPr>
                <w:rFonts w:ascii="Calibri" w:hAnsi="Calibri"/>
                <w:color w:val="000000"/>
                <w:vertAlign w:val="superscript"/>
              </w:rPr>
              <w:t>th</w:t>
            </w:r>
            <w:r w:rsidR="002E39FA">
              <w:rPr>
                <w:rFonts w:ascii="Calibri" w:hAnsi="Calibri"/>
                <w:color w:val="000000"/>
              </w:rPr>
              <w:t>, 202</w:t>
            </w:r>
            <w:r>
              <w:rPr>
                <w:rFonts w:ascii="Calibri" w:hAnsi="Calibri"/>
                <w:color w:val="000000"/>
              </w:rPr>
              <w:t>4</w:t>
            </w:r>
          </w:p>
        </w:tc>
      </w:tr>
      <w:tr w:rsidR="000B0407" w14:paraId="3501F978" w14:textId="77777777" w:rsidTr="00D766C8">
        <w:trPr>
          <w:trHeight w:val="161"/>
        </w:trPr>
        <w:tc>
          <w:tcPr>
            <w:tcW w:w="1104" w:type="pct"/>
            <w:tcBorders>
              <w:top w:val="single" w:sz="4" w:space="0" w:color="auto"/>
              <w:left w:val="single" w:sz="4" w:space="0" w:color="auto"/>
              <w:bottom w:val="single" w:sz="4" w:space="0" w:color="auto"/>
              <w:right w:val="single" w:sz="4" w:space="0" w:color="auto"/>
            </w:tcBorders>
          </w:tcPr>
          <w:p w14:paraId="1A091436" w14:textId="77777777" w:rsidR="00D50739" w:rsidRDefault="00F57427" w:rsidP="007643B3">
            <w:pPr>
              <w:spacing w:after="240"/>
              <w:rPr>
                <w:rFonts w:ascii="Calibri" w:hAnsi="Calibri"/>
                <w:color w:val="000000"/>
              </w:rPr>
            </w:pPr>
            <w:r>
              <w:rPr>
                <w:rFonts w:ascii="Calibri" w:hAnsi="Calibri"/>
                <w:color w:val="000000"/>
              </w:rPr>
              <w:t>Academic Supervisor</w:t>
            </w:r>
          </w:p>
        </w:tc>
        <w:tc>
          <w:tcPr>
            <w:tcW w:w="2551" w:type="pct"/>
            <w:tcBorders>
              <w:top w:val="single" w:sz="4" w:space="0" w:color="auto"/>
              <w:left w:val="single" w:sz="4" w:space="0" w:color="auto"/>
              <w:bottom w:val="single" w:sz="4" w:space="0" w:color="auto"/>
              <w:right w:val="single" w:sz="4" w:space="0" w:color="auto"/>
            </w:tcBorders>
          </w:tcPr>
          <w:p w14:paraId="695912B0" w14:textId="77777777" w:rsidR="00D50739" w:rsidRDefault="00F57427" w:rsidP="007643B3">
            <w:pPr>
              <w:spacing w:after="240"/>
              <w:rPr>
                <w:rFonts w:ascii="Calibri" w:hAnsi="Calibri"/>
                <w:color w:val="000000"/>
              </w:rPr>
            </w:pPr>
            <w:r>
              <w:rPr>
                <w:rFonts w:ascii="Calibri" w:hAnsi="Calibri"/>
                <w:color w:val="000000"/>
              </w:rPr>
              <w:t>Provide feedback on the project plan.</w:t>
            </w:r>
          </w:p>
        </w:tc>
        <w:tc>
          <w:tcPr>
            <w:tcW w:w="1345" w:type="pct"/>
            <w:tcBorders>
              <w:top w:val="single" w:sz="4" w:space="0" w:color="auto"/>
              <w:left w:val="single" w:sz="4" w:space="0" w:color="auto"/>
              <w:bottom w:val="single" w:sz="4" w:space="0" w:color="auto"/>
              <w:right w:val="single" w:sz="4" w:space="0" w:color="auto"/>
            </w:tcBorders>
          </w:tcPr>
          <w:p w14:paraId="192ED730" w14:textId="5E6810EA" w:rsidR="00D50739" w:rsidRDefault="002E39FA" w:rsidP="007643B3">
            <w:pPr>
              <w:spacing w:after="240"/>
              <w:rPr>
                <w:rFonts w:ascii="Calibri" w:hAnsi="Calibri"/>
                <w:color w:val="000000"/>
              </w:rPr>
            </w:pPr>
            <w:r>
              <w:rPr>
                <w:rFonts w:ascii="Calibri" w:hAnsi="Calibri"/>
                <w:color w:val="000000"/>
              </w:rPr>
              <w:t>May 31</w:t>
            </w:r>
            <w:r w:rsidRPr="002E39FA">
              <w:rPr>
                <w:rFonts w:ascii="Calibri" w:hAnsi="Calibri"/>
                <w:color w:val="000000"/>
                <w:vertAlign w:val="superscript"/>
              </w:rPr>
              <w:t>st</w:t>
            </w:r>
            <w:r>
              <w:rPr>
                <w:rFonts w:ascii="Calibri" w:hAnsi="Calibri"/>
                <w:color w:val="000000"/>
              </w:rPr>
              <w:t>, 202</w:t>
            </w:r>
            <w:r w:rsidR="009E10C4">
              <w:rPr>
                <w:rFonts w:ascii="Calibri" w:hAnsi="Calibri"/>
                <w:color w:val="000000"/>
              </w:rPr>
              <w:t>4</w:t>
            </w:r>
          </w:p>
        </w:tc>
      </w:tr>
      <w:tr w:rsidR="000B0407" w14:paraId="5D250900" w14:textId="77777777" w:rsidTr="00D766C8">
        <w:trPr>
          <w:trHeight w:val="58"/>
        </w:trPr>
        <w:tc>
          <w:tcPr>
            <w:tcW w:w="1104" w:type="pct"/>
            <w:tcBorders>
              <w:top w:val="single" w:sz="4" w:space="0" w:color="auto"/>
              <w:left w:val="single" w:sz="4" w:space="0" w:color="auto"/>
              <w:bottom w:val="single" w:sz="4" w:space="0" w:color="auto"/>
              <w:right w:val="single" w:sz="4" w:space="0" w:color="auto"/>
            </w:tcBorders>
          </w:tcPr>
          <w:p w14:paraId="27CC50CE" w14:textId="77777777" w:rsidR="00D50739" w:rsidRDefault="00F57427" w:rsidP="007643B3">
            <w:pPr>
              <w:spacing w:after="240"/>
              <w:rPr>
                <w:rFonts w:ascii="Calibri" w:hAnsi="Calibri"/>
                <w:color w:val="000000"/>
              </w:rPr>
            </w:pPr>
            <w:r>
              <w:rPr>
                <w:rFonts w:ascii="Calibri" w:hAnsi="Calibri"/>
                <w:color w:val="000000"/>
              </w:rPr>
              <w:t>Graduate Students</w:t>
            </w:r>
          </w:p>
        </w:tc>
        <w:tc>
          <w:tcPr>
            <w:tcW w:w="2551" w:type="pct"/>
            <w:tcBorders>
              <w:top w:val="single" w:sz="4" w:space="0" w:color="auto"/>
              <w:left w:val="single" w:sz="4" w:space="0" w:color="auto"/>
              <w:bottom w:val="single" w:sz="4" w:space="0" w:color="auto"/>
              <w:right w:val="single" w:sz="4" w:space="0" w:color="auto"/>
            </w:tcBorders>
          </w:tcPr>
          <w:p w14:paraId="6444AB00" w14:textId="77777777" w:rsidR="00D50739" w:rsidRDefault="00F57427" w:rsidP="007643B3">
            <w:pPr>
              <w:spacing w:after="240"/>
              <w:rPr>
                <w:rFonts w:ascii="Calibri" w:hAnsi="Calibri"/>
                <w:color w:val="000000"/>
              </w:rPr>
            </w:pPr>
            <w:r>
              <w:rPr>
                <w:rFonts w:ascii="Calibri" w:hAnsi="Calibri"/>
                <w:color w:val="000000"/>
              </w:rPr>
              <w:t xml:space="preserve">Submit interim reports. </w:t>
            </w:r>
          </w:p>
        </w:tc>
        <w:tc>
          <w:tcPr>
            <w:tcW w:w="1345" w:type="pct"/>
            <w:tcBorders>
              <w:top w:val="single" w:sz="4" w:space="0" w:color="auto"/>
              <w:left w:val="single" w:sz="4" w:space="0" w:color="auto"/>
              <w:bottom w:val="single" w:sz="4" w:space="0" w:color="auto"/>
              <w:right w:val="single" w:sz="4" w:space="0" w:color="auto"/>
            </w:tcBorders>
          </w:tcPr>
          <w:p w14:paraId="396119BC" w14:textId="7E87C976" w:rsidR="00D50739" w:rsidRDefault="00F57427" w:rsidP="007643B3">
            <w:pPr>
              <w:spacing w:after="240"/>
              <w:rPr>
                <w:rFonts w:ascii="Calibri" w:hAnsi="Calibri"/>
                <w:color w:val="000000"/>
              </w:rPr>
            </w:pPr>
            <w:r>
              <w:rPr>
                <w:rFonts w:ascii="Calibri" w:hAnsi="Calibri"/>
                <w:color w:val="000000"/>
              </w:rPr>
              <w:t>July 1</w:t>
            </w:r>
            <w:r w:rsidR="002E39FA" w:rsidRPr="002E39FA">
              <w:rPr>
                <w:rFonts w:ascii="Calibri" w:hAnsi="Calibri"/>
                <w:color w:val="000000"/>
                <w:vertAlign w:val="superscript"/>
              </w:rPr>
              <w:t>st</w:t>
            </w:r>
            <w:r>
              <w:rPr>
                <w:rFonts w:ascii="Calibri" w:hAnsi="Calibri"/>
                <w:color w:val="000000"/>
              </w:rPr>
              <w:t>, 202</w:t>
            </w:r>
            <w:r w:rsidR="009E10C4">
              <w:rPr>
                <w:rFonts w:ascii="Calibri" w:hAnsi="Calibri"/>
                <w:color w:val="000000"/>
              </w:rPr>
              <w:t>4</w:t>
            </w:r>
          </w:p>
        </w:tc>
      </w:tr>
      <w:tr w:rsidR="000B0407" w14:paraId="1361D3D9" w14:textId="77777777" w:rsidTr="00D766C8">
        <w:trPr>
          <w:trHeight w:val="107"/>
        </w:trPr>
        <w:tc>
          <w:tcPr>
            <w:tcW w:w="1104" w:type="pct"/>
            <w:tcBorders>
              <w:top w:val="single" w:sz="4" w:space="0" w:color="auto"/>
              <w:left w:val="single" w:sz="4" w:space="0" w:color="auto"/>
              <w:bottom w:val="single" w:sz="4" w:space="0" w:color="auto"/>
              <w:right w:val="single" w:sz="4" w:space="0" w:color="auto"/>
            </w:tcBorders>
          </w:tcPr>
          <w:p w14:paraId="70D73EAE" w14:textId="77777777" w:rsidR="00D50739" w:rsidRDefault="00F57427" w:rsidP="007643B3">
            <w:pPr>
              <w:spacing w:after="240"/>
              <w:rPr>
                <w:rFonts w:ascii="Calibri" w:hAnsi="Calibri"/>
                <w:color w:val="000000"/>
              </w:rPr>
            </w:pPr>
            <w:r>
              <w:rPr>
                <w:rFonts w:ascii="Calibri" w:hAnsi="Calibri"/>
                <w:color w:val="000000"/>
              </w:rPr>
              <w:t>Graduate Students</w:t>
            </w:r>
          </w:p>
        </w:tc>
        <w:tc>
          <w:tcPr>
            <w:tcW w:w="2551" w:type="pct"/>
            <w:tcBorders>
              <w:top w:val="single" w:sz="4" w:space="0" w:color="auto"/>
              <w:left w:val="single" w:sz="4" w:space="0" w:color="auto"/>
              <w:bottom w:val="single" w:sz="4" w:space="0" w:color="auto"/>
              <w:right w:val="single" w:sz="4" w:space="0" w:color="auto"/>
            </w:tcBorders>
          </w:tcPr>
          <w:p w14:paraId="0C8C98D1" w14:textId="77777777" w:rsidR="00D50739" w:rsidRDefault="00F57427" w:rsidP="007643B3">
            <w:pPr>
              <w:spacing w:after="240"/>
              <w:rPr>
                <w:rFonts w:ascii="Calibri" w:hAnsi="Calibri"/>
                <w:color w:val="000000"/>
              </w:rPr>
            </w:pPr>
            <w:r>
              <w:rPr>
                <w:rFonts w:ascii="Calibri" w:hAnsi="Calibri"/>
                <w:color w:val="000000"/>
              </w:rPr>
              <w:t xml:space="preserve">Complete the project and submit final reports. </w:t>
            </w:r>
          </w:p>
        </w:tc>
        <w:tc>
          <w:tcPr>
            <w:tcW w:w="1345" w:type="pct"/>
            <w:tcBorders>
              <w:top w:val="single" w:sz="4" w:space="0" w:color="auto"/>
              <w:left w:val="single" w:sz="4" w:space="0" w:color="auto"/>
              <w:bottom w:val="single" w:sz="4" w:space="0" w:color="auto"/>
              <w:right w:val="single" w:sz="4" w:space="0" w:color="auto"/>
            </w:tcBorders>
          </w:tcPr>
          <w:p w14:paraId="08CF4A4B" w14:textId="13619A95" w:rsidR="00D50739" w:rsidRDefault="002E39FA" w:rsidP="007643B3">
            <w:pPr>
              <w:spacing w:after="240"/>
              <w:rPr>
                <w:rFonts w:ascii="Calibri" w:hAnsi="Calibri"/>
                <w:color w:val="000000"/>
              </w:rPr>
            </w:pPr>
            <w:r>
              <w:rPr>
                <w:rFonts w:ascii="Calibri" w:hAnsi="Calibri"/>
                <w:color w:val="000000"/>
              </w:rPr>
              <w:t>September 15</w:t>
            </w:r>
            <w:r w:rsidRPr="002E39FA">
              <w:rPr>
                <w:rFonts w:ascii="Calibri" w:hAnsi="Calibri"/>
                <w:color w:val="000000"/>
                <w:vertAlign w:val="superscript"/>
              </w:rPr>
              <w:t>th</w:t>
            </w:r>
            <w:r w:rsidR="00F57427">
              <w:rPr>
                <w:rFonts w:ascii="Calibri" w:hAnsi="Calibri"/>
                <w:color w:val="000000"/>
              </w:rPr>
              <w:t>, 202</w:t>
            </w:r>
            <w:r w:rsidR="009E10C4">
              <w:rPr>
                <w:rFonts w:ascii="Calibri" w:hAnsi="Calibri"/>
                <w:color w:val="000000"/>
              </w:rPr>
              <w:t>4</w:t>
            </w:r>
          </w:p>
        </w:tc>
      </w:tr>
      <w:tr w:rsidR="000B0407" w14:paraId="3E066545" w14:textId="77777777" w:rsidTr="00D766C8">
        <w:trPr>
          <w:trHeight w:val="58"/>
        </w:trPr>
        <w:tc>
          <w:tcPr>
            <w:tcW w:w="1104" w:type="pct"/>
            <w:tcBorders>
              <w:top w:val="single" w:sz="4" w:space="0" w:color="auto"/>
              <w:left w:val="single" w:sz="4" w:space="0" w:color="auto"/>
              <w:bottom w:val="single" w:sz="4" w:space="0" w:color="auto"/>
              <w:right w:val="single" w:sz="4" w:space="0" w:color="auto"/>
            </w:tcBorders>
          </w:tcPr>
          <w:p w14:paraId="2B08F2F1" w14:textId="77777777" w:rsidR="00D50739" w:rsidRDefault="00F57427" w:rsidP="007643B3">
            <w:pPr>
              <w:spacing w:after="240"/>
              <w:rPr>
                <w:rFonts w:ascii="Calibri" w:hAnsi="Calibri"/>
                <w:color w:val="000000"/>
              </w:rPr>
            </w:pPr>
            <w:r>
              <w:rPr>
                <w:rFonts w:ascii="Calibri" w:hAnsi="Calibri"/>
                <w:color w:val="000000"/>
              </w:rPr>
              <w:t>Partner Organization and Graduate Students</w:t>
            </w:r>
          </w:p>
        </w:tc>
        <w:tc>
          <w:tcPr>
            <w:tcW w:w="2551" w:type="pct"/>
            <w:tcBorders>
              <w:top w:val="single" w:sz="4" w:space="0" w:color="auto"/>
              <w:left w:val="single" w:sz="4" w:space="0" w:color="auto"/>
              <w:bottom w:val="single" w:sz="4" w:space="0" w:color="auto"/>
              <w:right w:val="single" w:sz="4" w:space="0" w:color="auto"/>
            </w:tcBorders>
          </w:tcPr>
          <w:p w14:paraId="115CC97E" w14:textId="77777777" w:rsidR="00D50739" w:rsidRDefault="00F57427" w:rsidP="007643B3">
            <w:pPr>
              <w:spacing w:after="240"/>
              <w:rPr>
                <w:rFonts w:ascii="Calibri" w:hAnsi="Calibri"/>
                <w:color w:val="000000"/>
              </w:rPr>
            </w:pPr>
            <w:r>
              <w:rPr>
                <w:rFonts w:ascii="Calibri" w:hAnsi="Calibri"/>
                <w:color w:val="000000"/>
              </w:rPr>
              <w:t>Conduct exit surveys upon project completion.</w:t>
            </w:r>
          </w:p>
        </w:tc>
        <w:tc>
          <w:tcPr>
            <w:tcW w:w="1345" w:type="pct"/>
            <w:tcBorders>
              <w:top w:val="single" w:sz="4" w:space="0" w:color="auto"/>
              <w:left w:val="single" w:sz="4" w:space="0" w:color="auto"/>
              <w:bottom w:val="single" w:sz="4" w:space="0" w:color="auto"/>
              <w:right w:val="single" w:sz="4" w:space="0" w:color="auto"/>
            </w:tcBorders>
          </w:tcPr>
          <w:p w14:paraId="2FAA9442" w14:textId="54FC6F56" w:rsidR="00D50739" w:rsidRDefault="002E39FA" w:rsidP="007643B3">
            <w:pPr>
              <w:spacing w:after="240"/>
              <w:rPr>
                <w:rFonts w:ascii="Calibri" w:hAnsi="Calibri"/>
                <w:color w:val="000000"/>
              </w:rPr>
            </w:pPr>
            <w:r>
              <w:rPr>
                <w:rFonts w:ascii="Calibri" w:hAnsi="Calibri"/>
                <w:color w:val="000000"/>
              </w:rPr>
              <w:t>September 30</w:t>
            </w:r>
            <w:r w:rsidRPr="002E39FA">
              <w:rPr>
                <w:rFonts w:ascii="Calibri" w:hAnsi="Calibri"/>
                <w:color w:val="000000"/>
                <w:vertAlign w:val="superscript"/>
              </w:rPr>
              <w:t>th</w:t>
            </w:r>
            <w:r w:rsidR="00F57427">
              <w:rPr>
                <w:rFonts w:ascii="Calibri" w:hAnsi="Calibri"/>
                <w:color w:val="000000"/>
              </w:rPr>
              <w:t>, 202</w:t>
            </w:r>
            <w:r w:rsidR="009E10C4">
              <w:rPr>
                <w:rFonts w:ascii="Calibri" w:hAnsi="Calibri"/>
                <w:color w:val="000000"/>
              </w:rPr>
              <w:t>4</w:t>
            </w:r>
          </w:p>
        </w:tc>
      </w:tr>
    </w:tbl>
    <w:p w14:paraId="0468AF6F" w14:textId="29A7EAD6" w:rsidR="00D50739" w:rsidRDefault="00D50739" w:rsidP="007643B3">
      <w:pPr>
        <w:spacing w:after="240"/>
        <w:rPr>
          <w:rFonts w:asciiTheme="minorHAnsi" w:hAnsiTheme="minorHAnsi"/>
          <w:b/>
          <w:kern w:val="20"/>
          <w:sz w:val="22"/>
        </w:rPr>
      </w:pPr>
    </w:p>
    <w:p w14:paraId="6526F7D7" w14:textId="77777777" w:rsidR="006C60B5" w:rsidRDefault="006C60B5" w:rsidP="00105863">
      <w:pPr>
        <w:tabs>
          <w:tab w:val="left" w:pos="3816"/>
        </w:tabs>
        <w:spacing w:after="240"/>
        <w:jc w:val="center"/>
        <w:rPr>
          <w:rFonts w:asciiTheme="minorHAnsi" w:hAnsiTheme="minorHAnsi"/>
          <w:b/>
          <w:kern w:val="20"/>
          <w:sz w:val="22"/>
        </w:rPr>
      </w:pPr>
    </w:p>
    <w:p w14:paraId="3F1ED9BD" w14:textId="32CFB386" w:rsidR="00D50739" w:rsidRPr="00627A96" w:rsidRDefault="00F57427" w:rsidP="00105863">
      <w:pPr>
        <w:tabs>
          <w:tab w:val="left" w:pos="3816"/>
        </w:tabs>
        <w:spacing w:after="240"/>
        <w:jc w:val="center"/>
        <w:rPr>
          <w:rFonts w:asciiTheme="minorHAnsi" w:hAnsiTheme="minorHAnsi"/>
          <w:b/>
          <w:kern w:val="20"/>
          <w:sz w:val="22"/>
        </w:rPr>
      </w:pPr>
      <w:r>
        <w:rPr>
          <w:rFonts w:asciiTheme="minorHAnsi" w:hAnsiTheme="minorHAnsi"/>
          <w:b/>
          <w:kern w:val="20"/>
          <w:sz w:val="22"/>
        </w:rPr>
        <w:lastRenderedPageBreak/>
        <w:t>APPENDIX 2</w:t>
      </w:r>
    </w:p>
    <w:p w14:paraId="1D940C24" w14:textId="77777777" w:rsidR="00D50739" w:rsidRPr="00105863" w:rsidRDefault="00F57427" w:rsidP="00105863">
      <w:pPr>
        <w:autoSpaceDE w:val="0"/>
        <w:autoSpaceDN w:val="0"/>
        <w:adjustRightInd w:val="0"/>
        <w:spacing w:after="240"/>
        <w:jc w:val="center"/>
        <w:rPr>
          <w:rFonts w:ascii="Calibri" w:hAnsi="Calibri" w:cs="Calibri"/>
          <w:b/>
          <w:bCs/>
          <w:sz w:val="22"/>
          <w:szCs w:val="22"/>
          <w:lang w:val="en-GB"/>
        </w:rPr>
      </w:pPr>
      <w:r w:rsidRPr="00105863">
        <w:rPr>
          <w:rFonts w:ascii="Calibri" w:hAnsi="Calibri" w:cs="Calibri"/>
          <w:b/>
          <w:bCs/>
          <w:sz w:val="22"/>
          <w:szCs w:val="22"/>
          <w:lang w:val="en-GB"/>
        </w:rPr>
        <w:t>MUTUAL NON-DISCLOSURE AGREEMENT</w:t>
      </w:r>
    </w:p>
    <w:p w14:paraId="53A28ACF" w14:textId="3EDD3915" w:rsidR="00D50739" w:rsidRPr="00105863" w:rsidRDefault="00F57427" w:rsidP="00105863">
      <w:pPr>
        <w:autoSpaceDE w:val="0"/>
        <w:autoSpaceDN w:val="0"/>
        <w:adjustRightInd w:val="0"/>
        <w:spacing w:after="240"/>
        <w:jc w:val="both"/>
        <w:rPr>
          <w:rFonts w:ascii="Calibri" w:hAnsi="Calibri" w:cs="Calibri"/>
          <w:sz w:val="22"/>
          <w:szCs w:val="22"/>
        </w:rPr>
      </w:pPr>
      <w:bookmarkStart w:id="1" w:name="_DV_M1"/>
      <w:bookmarkStart w:id="2" w:name="_DV_M2"/>
      <w:bookmarkStart w:id="3" w:name="_DV_M3"/>
      <w:bookmarkStart w:id="4" w:name="_DV_M4"/>
      <w:bookmarkStart w:id="5" w:name="_DV_M5"/>
      <w:bookmarkStart w:id="6" w:name="_DV_M6"/>
      <w:bookmarkStart w:id="7" w:name="_DV_M9"/>
      <w:bookmarkStart w:id="8" w:name="_DV_M10"/>
      <w:bookmarkStart w:id="9" w:name="_DV_M11"/>
      <w:bookmarkStart w:id="10" w:name="_DV_C18"/>
      <w:bookmarkEnd w:id="1"/>
      <w:bookmarkEnd w:id="2"/>
      <w:bookmarkEnd w:id="3"/>
      <w:bookmarkEnd w:id="4"/>
      <w:bookmarkEnd w:id="5"/>
      <w:bookmarkEnd w:id="6"/>
      <w:bookmarkEnd w:id="7"/>
      <w:bookmarkEnd w:id="8"/>
      <w:bookmarkEnd w:id="9"/>
      <w:r w:rsidRPr="00105863">
        <w:rPr>
          <w:rFonts w:ascii="Calibri" w:hAnsi="Calibri" w:cs="Calibri"/>
          <w:b/>
          <w:sz w:val="22"/>
          <w:szCs w:val="22"/>
        </w:rPr>
        <w:t>WHEREAS</w:t>
      </w:r>
      <w:r w:rsidRPr="00105863">
        <w:rPr>
          <w:rFonts w:ascii="Calibri" w:hAnsi="Calibri" w:cs="Calibri"/>
          <w:sz w:val="22"/>
          <w:szCs w:val="22"/>
        </w:rPr>
        <w:t xml:space="preserve"> the </w:t>
      </w:r>
      <w:r w:rsidR="00F85653">
        <w:rPr>
          <w:rFonts w:ascii="Calibri" w:hAnsi="Calibri" w:cs="Calibri"/>
          <w:sz w:val="22"/>
          <w:szCs w:val="22"/>
        </w:rPr>
        <w:t>p</w:t>
      </w:r>
      <w:r w:rsidRPr="00105863">
        <w:rPr>
          <w:rFonts w:ascii="Calibri" w:hAnsi="Calibri" w:cs="Calibri"/>
          <w:sz w:val="22"/>
          <w:szCs w:val="22"/>
        </w:rPr>
        <w:t xml:space="preserve">arties have entered into a Research Agreement dated </w:t>
      </w:r>
      <w:r w:rsidR="002E39FA">
        <w:rPr>
          <w:rFonts w:ascii="Calibri" w:hAnsi="Calibri" w:cs="Calibri"/>
          <w:sz w:val="22"/>
          <w:szCs w:val="22"/>
        </w:rPr>
        <w:t>May</w:t>
      </w:r>
      <w:r w:rsidRPr="00105863">
        <w:rPr>
          <w:rFonts w:ascii="Calibri" w:hAnsi="Calibri" w:cs="Calibri"/>
          <w:sz w:val="22"/>
          <w:szCs w:val="22"/>
        </w:rPr>
        <w:t xml:space="preserve"> </w:t>
      </w:r>
      <w:r w:rsidR="00222F8C">
        <w:rPr>
          <w:rFonts w:ascii="Calibri" w:hAnsi="Calibri" w:cs="Calibri"/>
          <w:sz w:val="22"/>
          <w:szCs w:val="22"/>
        </w:rPr>
        <w:t>3</w:t>
      </w:r>
      <w:r w:rsidR="00222F8C">
        <w:rPr>
          <w:rFonts w:ascii="Calibri" w:hAnsi="Calibri" w:cs="Calibri"/>
          <w:sz w:val="22"/>
          <w:szCs w:val="22"/>
          <w:vertAlign w:val="superscript"/>
        </w:rPr>
        <w:t>rd</w:t>
      </w:r>
      <w:r w:rsidRPr="00105863">
        <w:rPr>
          <w:rFonts w:ascii="Calibri" w:hAnsi="Calibri" w:cs="Calibri"/>
          <w:sz w:val="22"/>
          <w:szCs w:val="22"/>
        </w:rPr>
        <w:t>, 202</w:t>
      </w:r>
      <w:r w:rsidR="00B70AD3">
        <w:rPr>
          <w:rFonts w:ascii="Calibri" w:hAnsi="Calibri" w:cs="Calibri"/>
          <w:sz w:val="22"/>
          <w:szCs w:val="22"/>
        </w:rPr>
        <w:t>2</w:t>
      </w:r>
      <w:r w:rsidRPr="00105863">
        <w:rPr>
          <w:rFonts w:ascii="Calibri" w:hAnsi="Calibri" w:cs="Calibri"/>
          <w:sz w:val="22"/>
          <w:szCs w:val="22"/>
        </w:rPr>
        <w:t xml:space="preserve"> to which this Agreement</w:t>
      </w:r>
      <w:r>
        <w:rPr>
          <w:rFonts w:ascii="Calibri" w:hAnsi="Calibri" w:cs="Calibri"/>
          <w:sz w:val="22"/>
          <w:szCs w:val="22"/>
        </w:rPr>
        <w:t xml:space="preserve"> is appended</w:t>
      </w:r>
      <w:r w:rsidRPr="00105863">
        <w:rPr>
          <w:rFonts w:ascii="Calibri" w:hAnsi="Calibri" w:cs="Calibri"/>
          <w:sz w:val="22"/>
          <w:szCs w:val="22"/>
        </w:rPr>
        <w:t>;</w:t>
      </w:r>
    </w:p>
    <w:p w14:paraId="1DB3F6DA" w14:textId="77777777" w:rsidR="00D50739" w:rsidRPr="00105863" w:rsidRDefault="00F57427" w:rsidP="00105863">
      <w:pPr>
        <w:autoSpaceDE w:val="0"/>
        <w:autoSpaceDN w:val="0"/>
        <w:adjustRightInd w:val="0"/>
        <w:spacing w:after="240"/>
        <w:jc w:val="both"/>
        <w:rPr>
          <w:rFonts w:ascii="Calibri" w:hAnsi="Calibri" w:cs="Calibri"/>
          <w:sz w:val="22"/>
          <w:szCs w:val="22"/>
        </w:rPr>
      </w:pPr>
      <w:r w:rsidRPr="00105863">
        <w:rPr>
          <w:rFonts w:ascii="Calibri" w:hAnsi="Calibri" w:cs="Calibri"/>
          <w:b/>
          <w:sz w:val="22"/>
          <w:szCs w:val="22"/>
        </w:rPr>
        <w:t>AND WHEREAS</w:t>
      </w:r>
      <w:r w:rsidRPr="00105863">
        <w:rPr>
          <w:rFonts w:ascii="Calibri" w:hAnsi="Calibri" w:cs="Calibri"/>
          <w:sz w:val="22"/>
          <w:szCs w:val="22"/>
        </w:rPr>
        <w:t xml:space="preserve"> the </w:t>
      </w:r>
      <w:r w:rsidR="00F85653">
        <w:rPr>
          <w:rFonts w:ascii="Calibri" w:hAnsi="Calibri" w:cs="Calibri"/>
          <w:sz w:val="22"/>
          <w:szCs w:val="22"/>
        </w:rPr>
        <w:t>p</w:t>
      </w:r>
      <w:r w:rsidRPr="00105863">
        <w:rPr>
          <w:rFonts w:ascii="Calibri" w:hAnsi="Calibri" w:cs="Calibri"/>
          <w:sz w:val="22"/>
          <w:szCs w:val="22"/>
        </w:rPr>
        <w:t xml:space="preserve">arties will have access to certain </w:t>
      </w:r>
      <w:bookmarkStart w:id="11" w:name="_DV_M18"/>
      <w:bookmarkEnd w:id="10"/>
      <w:bookmarkEnd w:id="11"/>
      <w:r w:rsidRPr="00105863">
        <w:rPr>
          <w:rFonts w:ascii="Calibri" w:hAnsi="Calibri" w:cs="Calibri"/>
          <w:sz w:val="22"/>
          <w:szCs w:val="22"/>
        </w:rPr>
        <w:t xml:space="preserve">confidential and proprietary information of the other during the performance of the Project under the Research Agreement; </w:t>
      </w:r>
    </w:p>
    <w:p w14:paraId="1C11BFE5" w14:textId="77777777" w:rsidR="00D50739" w:rsidRPr="00105863" w:rsidRDefault="00F57427" w:rsidP="00105863">
      <w:pPr>
        <w:autoSpaceDE w:val="0"/>
        <w:autoSpaceDN w:val="0"/>
        <w:adjustRightInd w:val="0"/>
        <w:spacing w:after="240"/>
        <w:jc w:val="both"/>
        <w:rPr>
          <w:rFonts w:ascii="Calibri" w:hAnsi="Calibri" w:cs="Calibri"/>
          <w:sz w:val="22"/>
          <w:szCs w:val="22"/>
        </w:rPr>
      </w:pPr>
      <w:bookmarkStart w:id="12" w:name="_DV_M19"/>
      <w:bookmarkEnd w:id="12"/>
      <w:r w:rsidRPr="00105863">
        <w:rPr>
          <w:rFonts w:ascii="Calibri" w:hAnsi="Calibri" w:cs="Calibri"/>
          <w:b/>
          <w:sz w:val="22"/>
          <w:szCs w:val="22"/>
        </w:rPr>
        <w:t>NOW THEREFORE</w:t>
      </w:r>
      <w:r w:rsidRPr="00105863">
        <w:rPr>
          <w:rFonts w:ascii="Calibri" w:hAnsi="Calibri" w:cs="Calibri"/>
          <w:sz w:val="22"/>
          <w:szCs w:val="22"/>
        </w:rPr>
        <w:t xml:space="preserve">, in consideration of the </w:t>
      </w:r>
      <w:r w:rsidR="00F85653">
        <w:rPr>
          <w:rFonts w:ascii="Calibri" w:hAnsi="Calibri" w:cs="Calibri"/>
          <w:sz w:val="22"/>
          <w:szCs w:val="22"/>
        </w:rPr>
        <w:t>p</w:t>
      </w:r>
      <w:r w:rsidRPr="00105863">
        <w:rPr>
          <w:rFonts w:ascii="Calibri" w:hAnsi="Calibri" w:cs="Calibri"/>
          <w:sz w:val="22"/>
          <w:szCs w:val="22"/>
        </w:rPr>
        <w:t xml:space="preserve">arties providing such information, and of the </w:t>
      </w:r>
      <w:r w:rsidR="00F85653">
        <w:rPr>
          <w:rFonts w:ascii="Calibri" w:hAnsi="Calibri" w:cs="Calibri"/>
          <w:sz w:val="22"/>
          <w:szCs w:val="22"/>
        </w:rPr>
        <w:t>p</w:t>
      </w:r>
      <w:r w:rsidRPr="00105863">
        <w:rPr>
          <w:rFonts w:ascii="Calibri" w:hAnsi="Calibri" w:cs="Calibri"/>
          <w:sz w:val="22"/>
          <w:szCs w:val="22"/>
        </w:rPr>
        <w:t xml:space="preserve">arties performing the Project, the </w:t>
      </w:r>
      <w:r w:rsidR="00F85653">
        <w:rPr>
          <w:rFonts w:ascii="Calibri" w:hAnsi="Calibri" w:cs="Calibri"/>
          <w:sz w:val="22"/>
          <w:szCs w:val="22"/>
        </w:rPr>
        <w:t>p</w:t>
      </w:r>
      <w:r w:rsidRPr="00105863">
        <w:rPr>
          <w:rFonts w:ascii="Calibri" w:hAnsi="Calibri" w:cs="Calibri"/>
          <w:sz w:val="22"/>
          <w:szCs w:val="22"/>
        </w:rPr>
        <w:t xml:space="preserve">arties agree as follows:  </w:t>
      </w:r>
      <w:bookmarkStart w:id="13" w:name="_DV_C28"/>
    </w:p>
    <w:p w14:paraId="6FFB7E98" w14:textId="77777777" w:rsidR="00D50739" w:rsidRPr="00105863" w:rsidRDefault="00F57427" w:rsidP="00105863">
      <w:pPr>
        <w:tabs>
          <w:tab w:val="num" w:pos="720"/>
        </w:tabs>
        <w:autoSpaceDE w:val="0"/>
        <w:autoSpaceDN w:val="0"/>
        <w:adjustRightInd w:val="0"/>
        <w:spacing w:after="240"/>
        <w:jc w:val="both"/>
        <w:rPr>
          <w:rFonts w:ascii="Calibri" w:hAnsi="Calibri" w:cs="Calibri"/>
          <w:sz w:val="22"/>
          <w:szCs w:val="22"/>
          <w:lang w:val="en-GB"/>
        </w:rPr>
      </w:pPr>
      <w:r w:rsidRPr="00105863">
        <w:rPr>
          <w:rFonts w:ascii="Calibri" w:hAnsi="Calibri" w:cs="Calibri"/>
          <w:b/>
          <w:sz w:val="22"/>
          <w:szCs w:val="22"/>
        </w:rPr>
        <w:t>Defined Terms.</w:t>
      </w:r>
      <w:r w:rsidRPr="00105863">
        <w:rPr>
          <w:rFonts w:ascii="Calibri" w:hAnsi="Calibri" w:cs="Calibri"/>
          <w:sz w:val="22"/>
          <w:szCs w:val="22"/>
        </w:rPr>
        <w:t xml:space="preserve"> All terms denoted with initial capital letters herein shall have the meanings ascribed to them in the Research Agreement.</w:t>
      </w:r>
    </w:p>
    <w:p w14:paraId="1E347539" w14:textId="77777777" w:rsidR="00D50739" w:rsidRPr="00105863" w:rsidRDefault="00F57427" w:rsidP="00105863">
      <w:pPr>
        <w:numPr>
          <w:ilvl w:val="2"/>
          <w:numId w:val="23"/>
        </w:numPr>
        <w:autoSpaceDE w:val="0"/>
        <w:autoSpaceDN w:val="0"/>
        <w:adjustRightInd w:val="0"/>
        <w:spacing w:after="240"/>
        <w:jc w:val="both"/>
        <w:outlineLvl w:val="1"/>
        <w:rPr>
          <w:rFonts w:ascii="Calibri" w:hAnsi="Calibri" w:cs="Calibri"/>
          <w:sz w:val="22"/>
          <w:szCs w:val="22"/>
        </w:rPr>
      </w:pPr>
      <w:r w:rsidRPr="00105863">
        <w:rPr>
          <w:rFonts w:ascii="Calibri" w:hAnsi="Calibri" w:cs="Calibri"/>
          <w:b/>
          <w:sz w:val="22"/>
          <w:szCs w:val="22"/>
        </w:rPr>
        <w:t>Definitions.</w:t>
      </w:r>
    </w:p>
    <w:p w14:paraId="5D81C3AD" w14:textId="77777777" w:rsidR="00D50739" w:rsidRPr="00105863" w:rsidRDefault="00F57427" w:rsidP="00105863">
      <w:pPr>
        <w:numPr>
          <w:ilvl w:val="3"/>
          <w:numId w:val="24"/>
        </w:numPr>
        <w:autoSpaceDE w:val="0"/>
        <w:autoSpaceDN w:val="0"/>
        <w:adjustRightInd w:val="0"/>
        <w:spacing w:after="240"/>
        <w:jc w:val="both"/>
        <w:outlineLvl w:val="1"/>
        <w:rPr>
          <w:rFonts w:ascii="Calibri" w:hAnsi="Calibri" w:cs="Calibri"/>
          <w:sz w:val="22"/>
          <w:szCs w:val="22"/>
        </w:rPr>
      </w:pPr>
      <w:r w:rsidRPr="00105863">
        <w:rPr>
          <w:rFonts w:ascii="Calibri" w:hAnsi="Calibri" w:cs="Calibri"/>
          <w:sz w:val="22"/>
          <w:szCs w:val="22"/>
        </w:rPr>
        <w:t>“</w:t>
      </w:r>
      <w:r w:rsidRPr="00105863">
        <w:rPr>
          <w:rFonts w:ascii="Calibri" w:hAnsi="Calibri" w:cs="Calibri"/>
          <w:b/>
          <w:sz w:val="22"/>
          <w:szCs w:val="22"/>
        </w:rPr>
        <w:t>Confidential Information</w:t>
      </w:r>
      <w:r w:rsidRPr="00105863">
        <w:rPr>
          <w:rFonts w:ascii="Calibri" w:hAnsi="Calibri" w:cs="Calibri"/>
          <w:sz w:val="22"/>
          <w:szCs w:val="22"/>
        </w:rPr>
        <w:t>” means the specific terms and conditions set forth in this Agreement and includes all non-public, confidential and/or proprietary information of a Disclosing Party, including each Party’s Background Intellectual Property, that is provided by or on behalf of the Disclosing Party at any time after the date of the Agreement in connection with or in contemplation of the Project. In the case of Partner Organization, this includes any information concerning or relating to Partner Organization’s or its affiliates’ or suppliers’ business, affairs, financial position, assets, operations, activities, trade secrets, prospects, customers or employees, and including notes, memoranda, summaries, analyses, compilations and other written or electronic materials disclosed or made available to Queen’s or the Graduate Students or in respect of which access has been granted to Queen’s or the Graduate Students.</w:t>
      </w:r>
    </w:p>
    <w:p w14:paraId="563CB7FC" w14:textId="77777777" w:rsidR="00D50739" w:rsidRPr="00105863" w:rsidRDefault="00F57427" w:rsidP="00105863">
      <w:pPr>
        <w:spacing w:after="240"/>
        <w:ind w:left="1260"/>
        <w:jc w:val="both"/>
        <w:outlineLvl w:val="1"/>
        <w:rPr>
          <w:rFonts w:ascii="Calibri" w:hAnsi="Calibri" w:cs="Calibri"/>
          <w:sz w:val="22"/>
          <w:szCs w:val="22"/>
        </w:rPr>
      </w:pPr>
      <w:r w:rsidRPr="00105863">
        <w:rPr>
          <w:rFonts w:ascii="Calibri" w:hAnsi="Calibri" w:cs="Calibri"/>
          <w:sz w:val="22"/>
          <w:szCs w:val="22"/>
        </w:rPr>
        <w:t>Confidential Information does not include information that:</w:t>
      </w:r>
    </w:p>
    <w:p w14:paraId="726B2D37" w14:textId="77777777" w:rsidR="00D50739" w:rsidRPr="00105863" w:rsidRDefault="00F57427" w:rsidP="00105863">
      <w:pPr>
        <w:numPr>
          <w:ilvl w:val="0"/>
          <w:numId w:val="31"/>
        </w:numPr>
        <w:autoSpaceDE w:val="0"/>
        <w:autoSpaceDN w:val="0"/>
        <w:adjustRightInd w:val="0"/>
        <w:spacing w:after="240"/>
        <w:jc w:val="both"/>
        <w:outlineLvl w:val="1"/>
        <w:rPr>
          <w:rFonts w:ascii="Calibri" w:hAnsi="Calibri" w:cs="Calibri"/>
          <w:sz w:val="22"/>
          <w:szCs w:val="22"/>
        </w:rPr>
      </w:pPr>
      <w:r w:rsidRPr="00105863">
        <w:rPr>
          <w:rFonts w:ascii="Calibri" w:hAnsi="Calibri" w:cs="Calibri"/>
          <w:sz w:val="22"/>
          <w:szCs w:val="22"/>
        </w:rPr>
        <w:t>is or becomes generally available to the public other than as a result of any act by a Receiving Party to this Agreement;</w:t>
      </w:r>
    </w:p>
    <w:p w14:paraId="14B27BB0" w14:textId="77777777" w:rsidR="00D50739" w:rsidRPr="00105863" w:rsidRDefault="00F57427" w:rsidP="00105863">
      <w:pPr>
        <w:numPr>
          <w:ilvl w:val="0"/>
          <w:numId w:val="31"/>
        </w:numPr>
        <w:autoSpaceDE w:val="0"/>
        <w:autoSpaceDN w:val="0"/>
        <w:adjustRightInd w:val="0"/>
        <w:spacing w:after="240"/>
        <w:jc w:val="both"/>
        <w:outlineLvl w:val="1"/>
        <w:rPr>
          <w:rFonts w:ascii="Calibri" w:hAnsi="Calibri" w:cs="Calibri"/>
          <w:sz w:val="22"/>
          <w:szCs w:val="22"/>
        </w:rPr>
      </w:pPr>
      <w:r w:rsidRPr="00105863">
        <w:rPr>
          <w:rFonts w:ascii="Calibri" w:hAnsi="Calibri" w:cs="Calibri"/>
          <w:sz w:val="22"/>
          <w:szCs w:val="22"/>
        </w:rPr>
        <w:t>is rightfully received from a third party without similar restriction or without breach of this Agreement;</w:t>
      </w:r>
    </w:p>
    <w:p w14:paraId="1E3FC736" w14:textId="77777777" w:rsidR="00D50739" w:rsidRPr="00105863" w:rsidRDefault="00F57427" w:rsidP="00105863">
      <w:pPr>
        <w:numPr>
          <w:ilvl w:val="0"/>
          <w:numId w:val="31"/>
        </w:numPr>
        <w:autoSpaceDE w:val="0"/>
        <w:autoSpaceDN w:val="0"/>
        <w:adjustRightInd w:val="0"/>
        <w:spacing w:after="240"/>
        <w:jc w:val="both"/>
        <w:outlineLvl w:val="1"/>
        <w:rPr>
          <w:rFonts w:ascii="Calibri" w:hAnsi="Calibri" w:cs="Calibri"/>
          <w:sz w:val="22"/>
          <w:szCs w:val="22"/>
        </w:rPr>
      </w:pPr>
      <w:r w:rsidRPr="00105863">
        <w:rPr>
          <w:rFonts w:ascii="Calibri" w:hAnsi="Calibri" w:cs="Calibri"/>
          <w:sz w:val="22"/>
          <w:szCs w:val="22"/>
        </w:rPr>
        <w:t>a Receiving Party is able to demonstrate, in writing, was known to it on a non-confidential basis prior to it being disclosed by the Disclosing Party; or</w:t>
      </w:r>
    </w:p>
    <w:p w14:paraId="0FCA25E8" w14:textId="77777777" w:rsidR="00D50739" w:rsidRPr="00105863" w:rsidRDefault="00F57427" w:rsidP="00105863">
      <w:pPr>
        <w:numPr>
          <w:ilvl w:val="0"/>
          <w:numId w:val="31"/>
        </w:numPr>
        <w:autoSpaceDE w:val="0"/>
        <w:autoSpaceDN w:val="0"/>
        <w:adjustRightInd w:val="0"/>
        <w:spacing w:after="240"/>
        <w:jc w:val="both"/>
        <w:outlineLvl w:val="1"/>
        <w:rPr>
          <w:rFonts w:ascii="Calibri" w:hAnsi="Calibri" w:cs="Calibri"/>
          <w:sz w:val="22"/>
          <w:szCs w:val="22"/>
        </w:rPr>
      </w:pPr>
      <w:r w:rsidRPr="00105863">
        <w:rPr>
          <w:rFonts w:ascii="Calibri" w:hAnsi="Calibri" w:cs="Calibri"/>
          <w:sz w:val="22"/>
          <w:szCs w:val="22"/>
        </w:rPr>
        <w:t>was independently developed by a Receiving Party without the use of any of the Confidential Information.</w:t>
      </w:r>
    </w:p>
    <w:p w14:paraId="591CED1A" w14:textId="77777777" w:rsidR="00F85653" w:rsidRDefault="00F85653" w:rsidP="00837020">
      <w:pPr>
        <w:numPr>
          <w:ilvl w:val="3"/>
          <w:numId w:val="24"/>
        </w:numPr>
        <w:autoSpaceDE w:val="0"/>
        <w:autoSpaceDN w:val="0"/>
        <w:adjustRightInd w:val="0"/>
        <w:spacing w:after="240"/>
        <w:jc w:val="both"/>
        <w:outlineLvl w:val="1"/>
        <w:rPr>
          <w:rFonts w:ascii="Calibri" w:hAnsi="Calibri" w:cs="Calibri"/>
          <w:sz w:val="22"/>
          <w:szCs w:val="22"/>
        </w:rPr>
      </w:pPr>
      <w:r>
        <w:rPr>
          <w:rFonts w:ascii="Calibri" w:hAnsi="Calibri" w:cs="Calibri"/>
          <w:sz w:val="22"/>
          <w:szCs w:val="22"/>
        </w:rPr>
        <w:t>“</w:t>
      </w:r>
      <w:r w:rsidRPr="00F85653">
        <w:rPr>
          <w:rFonts w:ascii="Calibri" w:hAnsi="Calibri" w:cs="Calibri"/>
          <w:b/>
          <w:bCs/>
          <w:sz w:val="22"/>
          <w:szCs w:val="22"/>
        </w:rPr>
        <w:t>Disclosing Party</w:t>
      </w:r>
      <w:r>
        <w:rPr>
          <w:rFonts w:ascii="Calibri" w:hAnsi="Calibri" w:cs="Calibri"/>
          <w:sz w:val="22"/>
          <w:szCs w:val="22"/>
        </w:rPr>
        <w:t>” mean the party disclosing or providing Confidential Information.</w:t>
      </w:r>
    </w:p>
    <w:p w14:paraId="45C0E4A6" w14:textId="77777777" w:rsidR="00F85653" w:rsidRDefault="00F85653" w:rsidP="00837020">
      <w:pPr>
        <w:numPr>
          <w:ilvl w:val="3"/>
          <w:numId w:val="24"/>
        </w:numPr>
        <w:autoSpaceDE w:val="0"/>
        <w:autoSpaceDN w:val="0"/>
        <w:adjustRightInd w:val="0"/>
        <w:spacing w:after="240"/>
        <w:jc w:val="both"/>
        <w:outlineLvl w:val="1"/>
        <w:rPr>
          <w:rFonts w:ascii="Calibri" w:hAnsi="Calibri" w:cs="Calibri"/>
          <w:sz w:val="22"/>
          <w:szCs w:val="22"/>
        </w:rPr>
      </w:pPr>
      <w:r>
        <w:rPr>
          <w:rFonts w:ascii="Calibri" w:hAnsi="Calibri" w:cs="Calibri"/>
          <w:sz w:val="22"/>
          <w:szCs w:val="22"/>
        </w:rPr>
        <w:t>“</w:t>
      </w:r>
      <w:r w:rsidRPr="00F85653">
        <w:rPr>
          <w:rFonts w:ascii="Calibri" w:hAnsi="Calibri" w:cs="Calibri"/>
          <w:b/>
          <w:bCs/>
          <w:sz w:val="22"/>
          <w:szCs w:val="22"/>
        </w:rPr>
        <w:t>Receiving Party</w:t>
      </w:r>
      <w:r>
        <w:rPr>
          <w:rFonts w:ascii="Calibri" w:hAnsi="Calibri" w:cs="Calibri"/>
          <w:sz w:val="22"/>
          <w:szCs w:val="22"/>
        </w:rPr>
        <w:t>” means the party in receipt of or getting access to Confidential Information.</w:t>
      </w:r>
    </w:p>
    <w:p w14:paraId="141084DB" w14:textId="77777777" w:rsidR="00D50739" w:rsidRPr="00105863" w:rsidRDefault="00F57427" w:rsidP="00837020">
      <w:pPr>
        <w:numPr>
          <w:ilvl w:val="3"/>
          <w:numId w:val="24"/>
        </w:numPr>
        <w:autoSpaceDE w:val="0"/>
        <w:autoSpaceDN w:val="0"/>
        <w:adjustRightInd w:val="0"/>
        <w:spacing w:after="240"/>
        <w:jc w:val="both"/>
        <w:outlineLvl w:val="1"/>
        <w:rPr>
          <w:rFonts w:ascii="Calibri" w:hAnsi="Calibri" w:cs="Calibri"/>
          <w:sz w:val="22"/>
          <w:szCs w:val="22"/>
        </w:rPr>
      </w:pPr>
      <w:r w:rsidRPr="00105863">
        <w:rPr>
          <w:rFonts w:ascii="Calibri" w:hAnsi="Calibri" w:cs="Calibri"/>
          <w:sz w:val="22"/>
          <w:szCs w:val="22"/>
        </w:rPr>
        <w:t>“</w:t>
      </w:r>
      <w:r w:rsidRPr="00105863">
        <w:rPr>
          <w:rFonts w:ascii="Calibri" w:hAnsi="Calibri" w:cs="Calibri"/>
          <w:b/>
          <w:sz w:val="22"/>
          <w:szCs w:val="22"/>
        </w:rPr>
        <w:t>Representatives</w:t>
      </w:r>
      <w:r w:rsidRPr="00105863">
        <w:rPr>
          <w:rFonts w:ascii="Calibri" w:hAnsi="Calibri" w:cs="Calibri"/>
          <w:sz w:val="22"/>
          <w:szCs w:val="22"/>
        </w:rPr>
        <w:t>” has the meaning defined in Section 4(a).</w:t>
      </w:r>
    </w:p>
    <w:bookmarkEnd w:id="13"/>
    <w:p w14:paraId="58C58326" w14:textId="77777777" w:rsidR="00D50739" w:rsidRDefault="00F57427" w:rsidP="00837020">
      <w:pPr>
        <w:numPr>
          <w:ilvl w:val="2"/>
          <w:numId w:val="23"/>
        </w:numPr>
        <w:autoSpaceDE w:val="0"/>
        <w:autoSpaceDN w:val="0"/>
        <w:adjustRightInd w:val="0"/>
        <w:spacing w:after="240"/>
        <w:jc w:val="both"/>
        <w:outlineLvl w:val="1"/>
        <w:rPr>
          <w:rFonts w:ascii="Calibri" w:hAnsi="Calibri" w:cs="Calibri"/>
          <w:sz w:val="22"/>
          <w:szCs w:val="22"/>
        </w:rPr>
      </w:pPr>
      <w:r w:rsidRPr="00105863">
        <w:rPr>
          <w:rFonts w:asciiTheme="minorHAnsi" w:hAnsiTheme="minorHAnsi" w:cstheme="minorHAnsi"/>
          <w:b/>
          <w:sz w:val="22"/>
          <w:szCs w:val="22"/>
        </w:rPr>
        <w:lastRenderedPageBreak/>
        <w:t xml:space="preserve">Ownership. </w:t>
      </w:r>
      <w:r w:rsidRPr="00105863">
        <w:rPr>
          <w:rFonts w:ascii="Calibri" w:hAnsi="Calibri" w:cs="Calibri"/>
          <w:sz w:val="22"/>
          <w:szCs w:val="22"/>
        </w:rPr>
        <w:t xml:space="preserve">All Confidential Information will remain the property of its owner or the </w:t>
      </w:r>
      <w:r w:rsidR="00F85653">
        <w:rPr>
          <w:rFonts w:ascii="Calibri" w:hAnsi="Calibri" w:cs="Calibri"/>
          <w:sz w:val="22"/>
          <w:szCs w:val="22"/>
        </w:rPr>
        <w:t>p</w:t>
      </w:r>
      <w:r w:rsidRPr="00105863">
        <w:rPr>
          <w:rFonts w:ascii="Calibri" w:hAnsi="Calibri" w:cs="Calibri"/>
          <w:sz w:val="22"/>
          <w:szCs w:val="22"/>
        </w:rPr>
        <w:t>arty that furnished it, as the case may be.</w:t>
      </w:r>
    </w:p>
    <w:p w14:paraId="2C452E7C" w14:textId="77777777" w:rsidR="00D50739" w:rsidRPr="00105863" w:rsidRDefault="00F57427" w:rsidP="00105863">
      <w:pPr>
        <w:numPr>
          <w:ilvl w:val="2"/>
          <w:numId w:val="23"/>
        </w:numPr>
        <w:autoSpaceDE w:val="0"/>
        <w:autoSpaceDN w:val="0"/>
        <w:adjustRightInd w:val="0"/>
        <w:spacing w:after="240"/>
        <w:jc w:val="both"/>
        <w:outlineLvl w:val="1"/>
        <w:rPr>
          <w:rFonts w:ascii="Calibri" w:hAnsi="Calibri" w:cs="Calibri"/>
          <w:sz w:val="22"/>
          <w:szCs w:val="22"/>
        </w:rPr>
      </w:pPr>
      <w:r w:rsidRPr="00105863">
        <w:rPr>
          <w:rFonts w:ascii="Calibri" w:hAnsi="Calibri" w:cs="Calibri"/>
          <w:b/>
          <w:bCs/>
          <w:sz w:val="22"/>
          <w:szCs w:val="22"/>
        </w:rPr>
        <w:t xml:space="preserve">Obligations. </w:t>
      </w:r>
    </w:p>
    <w:p w14:paraId="7515112D" w14:textId="77777777" w:rsidR="00D50739" w:rsidRPr="00105863" w:rsidRDefault="00F57427" w:rsidP="00105863">
      <w:pPr>
        <w:numPr>
          <w:ilvl w:val="0"/>
          <w:numId w:val="25"/>
        </w:numPr>
        <w:autoSpaceDE w:val="0"/>
        <w:autoSpaceDN w:val="0"/>
        <w:adjustRightInd w:val="0"/>
        <w:spacing w:after="240"/>
        <w:jc w:val="both"/>
        <w:outlineLvl w:val="1"/>
        <w:rPr>
          <w:rFonts w:ascii="Calibri" w:hAnsi="Calibri" w:cs="Calibri"/>
          <w:sz w:val="22"/>
          <w:szCs w:val="22"/>
        </w:rPr>
      </w:pPr>
      <w:r w:rsidRPr="00105863">
        <w:rPr>
          <w:rFonts w:ascii="Calibri" w:hAnsi="Calibri" w:cs="Calibri"/>
          <w:sz w:val="22"/>
          <w:szCs w:val="22"/>
        </w:rPr>
        <w:t xml:space="preserve">For Confidential Information of the other, each </w:t>
      </w:r>
      <w:r w:rsidR="00F85653">
        <w:rPr>
          <w:rFonts w:ascii="Calibri" w:hAnsi="Calibri" w:cs="Calibri"/>
          <w:sz w:val="22"/>
          <w:szCs w:val="22"/>
        </w:rPr>
        <w:t>p</w:t>
      </w:r>
      <w:r w:rsidRPr="00105863">
        <w:rPr>
          <w:rFonts w:ascii="Calibri" w:hAnsi="Calibri" w:cs="Calibri"/>
          <w:sz w:val="22"/>
          <w:szCs w:val="22"/>
        </w:rPr>
        <w:t xml:space="preserve">arty agrees to: </w:t>
      </w:r>
    </w:p>
    <w:p w14:paraId="4440EC26" w14:textId="77777777" w:rsidR="00D50739" w:rsidRPr="00105863" w:rsidRDefault="00F57427" w:rsidP="00105863">
      <w:pPr>
        <w:numPr>
          <w:ilvl w:val="1"/>
          <w:numId w:val="25"/>
        </w:numPr>
        <w:autoSpaceDE w:val="0"/>
        <w:autoSpaceDN w:val="0"/>
        <w:adjustRightInd w:val="0"/>
        <w:spacing w:after="240"/>
        <w:jc w:val="both"/>
        <w:outlineLvl w:val="1"/>
        <w:rPr>
          <w:rFonts w:ascii="Calibri" w:hAnsi="Calibri" w:cs="Calibri"/>
          <w:sz w:val="22"/>
          <w:szCs w:val="22"/>
        </w:rPr>
      </w:pPr>
      <w:r>
        <w:rPr>
          <w:rFonts w:ascii="Calibri" w:hAnsi="Calibri" w:cs="Calibri"/>
          <w:sz w:val="22"/>
          <w:szCs w:val="22"/>
        </w:rPr>
        <w:t>U</w:t>
      </w:r>
      <w:r w:rsidRPr="00105863">
        <w:rPr>
          <w:rFonts w:ascii="Calibri" w:hAnsi="Calibri" w:cs="Calibri"/>
          <w:sz w:val="22"/>
          <w:szCs w:val="22"/>
        </w:rPr>
        <w:t xml:space="preserve">se the Confidential Information solely for the purpose for which it was provided; </w:t>
      </w:r>
    </w:p>
    <w:p w14:paraId="09B050F0" w14:textId="77777777" w:rsidR="00D50739" w:rsidRPr="00105863" w:rsidRDefault="00F57427" w:rsidP="00105863">
      <w:pPr>
        <w:numPr>
          <w:ilvl w:val="1"/>
          <w:numId w:val="25"/>
        </w:numPr>
        <w:autoSpaceDE w:val="0"/>
        <w:autoSpaceDN w:val="0"/>
        <w:adjustRightInd w:val="0"/>
        <w:spacing w:after="240"/>
        <w:jc w:val="both"/>
        <w:outlineLvl w:val="1"/>
        <w:rPr>
          <w:rFonts w:ascii="Calibri" w:hAnsi="Calibri" w:cs="Calibri"/>
          <w:sz w:val="22"/>
          <w:szCs w:val="22"/>
        </w:rPr>
      </w:pPr>
      <w:r>
        <w:rPr>
          <w:rFonts w:ascii="Calibri" w:hAnsi="Calibri" w:cs="Calibri"/>
          <w:sz w:val="22"/>
          <w:szCs w:val="22"/>
        </w:rPr>
        <w:t>N</w:t>
      </w:r>
      <w:r w:rsidRPr="00105863">
        <w:rPr>
          <w:rFonts w:ascii="Calibri" w:hAnsi="Calibri" w:cs="Calibri"/>
          <w:sz w:val="22"/>
          <w:szCs w:val="22"/>
        </w:rPr>
        <w:t>ot disclose the Confidential Information to any third parties except for directors, officers, employees, agents, students, consultants or advisors, as well as those of affiliates, who have a “need to know” related to the Project (collectively, the “</w:t>
      </w:r>
      <w:r w:rsidRPr="00105863">
        <w:rPr>
          <w:rFonts w:ascii="Calibri" w:hAnsi="Calibri" w:cs="Calibri"/>
          <w:b/>
          <w:sz w:val="22"/>
          <w:szCs w:val="22"/>
        </w:rPr>
        <w:t>Representatives</w:t>
      </w:r>
      <w:r w:rsidRPr="00105863">
        <w:rPr>
          <w:rFonts w:ascii="Calibri" w:hAnsi="Calibri" w:cs="Calibri"/>
          <w:sz w:val="22"/>
          <w:szCs w:val="22"/>
        </w:rPr>
        <w:t>”);</w:t>
      </w:r>
    </w:p>
    <w:p w14:paraId="4C1DC694" w14:textId="77777777" w:rsidR="00D50739" w:rsidRPr="00105863" w:rsidRDefault="00F57427" w:rsidP="00105863">
      <w:pPr>
        <w:numPr>
          <w:ilvl w:val="1"/>
          <w:numId w:val="25"/>
        </w:numPr>
        <w:autoSpaceDE w:val="0"/>
        <w:autoSpaceDN w:val="0"/>
        <w:adjustRightInd w:val="0"/>
        <w:spacing w:after="240"/>
        <w:jc w:val="both"/>
        <w:outlineLvl w:val="1"/>
        <w:rPr>
          <w:rFonts w:ascii="Calibri" w:hAnsi="Calibri" w:cs="Calibri"/>
          <w:sz w:val="22"/>
          <w:szCs w:val="22"/>
        </w:rPr>
      </w:pPr>
      <w:r>
        <w:rPr>
          <w:rFonts w:ascii="Calibri" w:hAnsi="Calibri" w:cs="Calibri"/>
          <w:sz w:val="22"/>
          <w:szCs w:val="22"/>
        </w:rPr>
        <w:t>E</w:t>
      </w:r>
      <w:r w:rsidRPr="00105863">
        <w:rPr>
          <w:rFonts w:ascii="Calibri" w:hAnsi="Calibri" w:cs="Calibri"/>
          <w:sz w:val="22"/>
          <w:szCs w:val="22"/>
        </w:rPr>
        <w:t>nsure that any such Representatives are:</w:t>
      </w:r>
    </w:p>
    <w:p w14:paraId="2D57E8DE" w14:textId="77777777" w:rsidR="00D50739" w:rsidRPr="00105863" w:rsidRDefault="00F57427" w:rsidP="00105863">
      <w:pPr>
        <w:numPr>
          <w:ilvl w:val="2"/>
          <w:numId w:val="25"/>
        </w:numPr>
        <w:autoSpaceDE w:val="0"/>
        <w:autoSpaceDN w:val="0"/>
        <w:adjustRightInd w:val="0"/>
        <w:spacing w:after="240"/>
        <w:ind w:left="2592" w:hanging="576"/>
        <w:jc w:val="both"/>
        <w:outlineLvl w:val="1"/>
        <w:rPr>
          <w:rFonts w:ascii="Calibri" w:hAnsi="Calibri" w:cs="Calibri"/>
          <w:sz w:val="22"/>
          <w:szCs w:val="22"/>
        </w:rPr>
      </w:pPr>
      <w:r w:rsidRPr="00105863">
        <w:rPr>
          <w:rFonts w:ascii="Calibri" w:hAnsi="Calibri" w:cs="Calibri"/>
          <w:sz w:val="22"/>
          <w:szCs w:val="22"/>
        </w:rPr>
        <w:t xml:space="preserve">made aware of both the confidential nature of the Confidential Information and the confidentiality provisions of this Agreement governing such Confidential Information, which the Receiving Party shall ensure are enforced; and </w:t>
      </w:r>
    </w:p>
    <w:p w14:paraId="208D62F8" w14:textId="77777777" w:rsidR="00D50739" w:rsidRPr="00105863" w:rsidRDefault="00F57427" w:rsidP="00105863">
      <w:pPr>
        <w:numPr>
          <w:ilvl w:val="2"/>
          <w:numId w:val="25"/>
        </w:numPr>
        <w:autoSpaceDE w:val="0"/>
        <w:autoSpaceDN w:val="0"/>
        <w:adjustRightInd w:val="0"/>
        <w:spacing w:after="240"/>
        <w:ind w:left="2592" w:hanging="576"/>
        <w:jc w:val="both"/>
        <w:outlineLvl w:val="1"/>
        <w:rPr>
          <w:rFonts w:ascii="Calibri" w:hAnsi="Calibri" w:cs="Calibri"/>
          <w:sz w:val="22"/>
          <w:szCs w:val="22"/>
        </w:rPr>
      </w:pPr>
      <w:r w:rsidRPr="00105863">
        <w:rPr>
          <w:rFonts w:ascii="Calibri" w:hAnsi="Calibri" w:cs="Calibri"/>
          <w:sz w:val="22"/>
          <w:szCs w:val="22"/>
        </w:rPr>
        <w:t>bound by terms of confidentiality at least as strict as those in this Agreement and, where requested by the Disclosing Party, have signed and delivered an agreement to be bound by the confidentiality provisions of this Section 4;</w:t>
      </w:r>
    </w:p>
    <w:p w14:paraId="6B1A8128" w14:textId="77777777" w:rsidR="00D50739" w:rsidRPr="00105863" w:rsidRDefault="00F57427" w:rsidP="00105863">
      <w:pPr>
        <w:numPr>
          <w:ilvl w:val="1"/>
          <w:numId w:val="25"/>
        </w:numPr>
        <w:autoSpaceDE w:val="0"/>
        <w:autoSpaceDN w:val="0"/>
        <w:adjustRightInd w:val="0"/>
        <w:spacing w:after="240"/>
        <w:jc w:val="both"/>
        <w:outlineLvl w:val="1"/>
        <w:rPr>
          <w:rFonts w:ascii="Calibri" w:hAnsi="Calibri" w:cs="Calibri"/>
          <w:sz w:val="22"/>
          <w:szCs w:val="22"/>
        </w:rPr>
      </w:pPr>
      <w:r>
        <w:rPr>
          <w:rFonts w:ascii="Calibri" w:hAnsi="Calibri" w:cs="Calibri"/>
          <w:sz w:val="22"/>
          <w:szCs w:val="22"/>
        </w:rPr>
        <w:t>P</w:t>
      </w:r>
      <w:r w:rsidRPr="00105863">
        <w:rPr>
          <w:rFonts w:ascii="Calibri" w:hAnsi="Calibri" w:cs="Calibri"/>
          <w:sz w:val="22"/>
          <w:szCs w:val="22"/>
        </w:rPr>
        <w:t xml:space="preserve">rotect the Confidential Information with at least the same degree of care as it uses in protecting its own Confidential Information (but in any event, no less than a reasonable standard of care); and </w:t>
      </w:r>
    </w:p>
    <w:p w14:paraId="72D9DD28" w14:textId="77777777" w:rsidR="00D50739" w:rsidRPr="00105863" w:rsidRDefault="00F57427" w:rsidP="00105863">
      <w:pPr>
        <w:numPr>
          <w:ilvl w:val="1"/>
          <w:numId w:val="25"/>
        </w:numPr>
        <w:autoSpaceDE w:val="0"/>
        <w:autoSpaceDN w:val="0"/>
        <w:adjustRightInd w:val="0"/>
        <w:spacing w:after="240"/>
        <w:jc w:val="both"/>
        <w:outlineLvl w:val="1"/>
        <w:rPr>
          <w:rFonts w:ascii="Calibri" w:hAnsi="Calibri" w:cs="Calibri"/>
          <w:sz w:val="22"/>
          <w:szCs w:val="22"/>
        </w:rPr>
      </w:pPr>
      <w:r>
        <w:rPr>
          <w:rFonts w:ascii="Calibri" w:hAnsi="Calibri" w:cs="Calibri"/>
          <w:sz w:val="22"/>
          <w:szCs w:val="22"/>
        </w:rPr>
        <w:t>I</w:t>
      </w:r>
      <w:r w:rsidRPr="00105863">
        <w:rPr>
          <w:rFonts w:ascii="Calibri" w:hAnsi="Calibri" w:cs="Calibri"/>
          <w:sz w:val="22"/>
          <w:szCs w:val="22"/>
        </w:rPr>
        <w:t xml:space="preserve">n protecting the Confidential Information, take precautions, including the use of encryption, suitable for the storage and transmission technology used for the Confidential Information. </w:t>
      </w:r>
    </w:p>
    <w:p w14:paraId="2B062AAA" w14:textId="77777777" w:rsidR="00D50739" w:rsidRPr="00105863" w:rsidRDefault="00F57427" w:rsidP="00105863">
      <w:pPr>
        <w:numPr>
          <w:ilvl w:val="0"/>
          <w:numId w:val="25"/>
        </w:numPr>
        <w:autoSpaceDE w:val="0"/>
        <w:autoSpaceDN w:val="0"/>
        <w:adjustRightInd w:val="0"/>
        <w:spacing w:after="240"/>
        <w:jc w:val="both"/>
        <w:outlineLvl w:val="1"/>
        <w:rPr>
          <w:rFonts w:ascii="Calibri" w:hAnsi="Calibri" w:cs="Calibri"/>
          <w:sz w:val="22"/>
          <w:szCs w:val="22"/>
        </w:rPr>
      </w:pPr>
      <w:r w:rsidRPr="00105863">
        <w:rPr>
          <w:rFonts w:ascii="Calibri" w:hAnsi="Calibri" w:cs="Calibri"/>
          <w:sz w:val="22"/>
          <w:szCs w:val="22"/>
        </w:rPr>
        <w:t xml:space="preserve">Before </w:t>
      </w:r>
      <w:r w:rsidR="00F85653">
        <w:rPr>
          <w:rFonts w:ascii="Calibri" w:hAnsi="Calibri" w:cs="Calibri"/>
          <w:sz w:val="22"/>
          <w:szCs w:val="22"/>
        </w:rPr>
        <w:t>d</w:t>
      </w:r>
      <w:r w:rsidRPr="00105863">
        <w:rPr>
          <w:rFonts w:ascii="Calibri" w:hAnsi="Calibri" w:cs="Calibri"/>
          <w:sz w:val="22"/>
          <w:szCs w:val="22"/>
        </w:rPr>
        <w:t xml:space="preserve">isclosing any Confidential Information of the other to any person, the Disclosing Party will properly instruct the other person about these obligations (in the case of disclosure to a third party, a written agreement will be necessary to cause them to comply with these obligations). </w:t>
      </w:r>
    </w:p>
    <w:p w14:paraId="269F7B39" w14:textId="77777777" w:rsidR="00D50739" w:rsidRPr="00105863" w:rsidRDefault="00F57427" w:rsidP="00105863">
      <w:pPr>
        <w:numPr>
          <w:ilvl w:val="0"/>
          <w:numId w:val="25"/>
        </w:numPr>
        <w:autoSpaceDE w:val="0"/>
        <w:autoSpaceDN w:val="0"/>
        <w:adjustRightInd w:val="0"/>
        <w:spacing w:after="240"/>
        <w:jc w:val="both"/>
        <w:outlineLvl w:val="1"/>
        <w:rPr>
          <w:rFonts w:ascii="Calibri" w:hAnsi="Calibri" w:cs="Calibri"/>
          <w:sz w:val="22"/>
          <w:szCs w:val="22"/>
        </w:rPr>
      </w:pPr>
      <w:r w:rsidRPr="00105863">
        <w:rPr>
          <w:rFonts w:ascii="Calibri" w:hAnsi="Calibri" w:cs="Calibri"/>
          <w:sz w:val="22"/>
          <w:szCs w:val="22"/>
        </w:rPr>
        <w:t>If the Receiving Party becomes aware of any actual or suspected breach of this Agreement by the Receiving Party or its Representatives, it shall promptly: (</w:t>
      </w:r>
      <w:proofErr w:type="spellStart"/>
      <w:r w:rsidRPr="00105863">
        <w:rPr>
          <w:rFonts w:ascii="Calibri" w:hAnsi="Calibri" w:cs="Calibri"/>
          <w:sz w:val="22"/>
          <w:szCs w:val="22"/>
        </w:rPr>
        <w:t>i</w:t>
      </w:r>
      <w:proofErr w:type="spellEnd"/>
      <w:r w:rsidRPr="00105863">
        <w:rPr>
          <w:rFonts w:ascii="Calibri" w:hAnsi="Calibri" w:cs="Calibri"/>
          <w:sz w:val="22"/>
          <w:szCs w:val="22"/>
        </w:rPr>
        <w:t>) notify the Disclosing Party in writing; (ii) provide such information relating to the breach and assist in the management of any consequences arising from the breach as the Disclosing Party may reasonably request; and (iii) take any reasonable steps necessary to mitigate any harm resulting from the breach and to prevent a recurrence of the breach.</w:t>
      </w:r>
    </w:p>
    <w:p w14:paraId="4F470DC7" w14:textId="77777777" w:rsidR="00D50739" w:rsidRPr="00105863" w:rsidRDefault="00F57427" w:rsidP="00105863">
      <w:pPr>
        <w:numPr>
          <w:ilvl w:val="2"/>
          <w:numId w:val="23"/>
        </w:numPr>
        <w:autoSpaceDE w:val="0"/>
        <w:autoSpaceDN w:val="0"/>
        <w:adjustRightInd w:val="0"/>
        <w:spacing w:after="240"/>
        <w:jc w:val="both"/>
        <w:outlineLvl w:val="1"/>
        <w:rPr>
          <w:rFonts w:ascii="Calibri" w:hAnsi="Calibri" w:cs="Calibri"/>
          <w:sz w:val="22"/>
          <w:szCs w:val="22"/>
        </w:rPr>
      </w:pPr>
      <w:r w:rsidRPr="00105863">
        <w:rPr>
          <w:rFonts w:ascii="Calibri" w:hAnsi="Calibri" w:cs="Calibri"/>
          <w:b/>
          <w:bCs/>
          <w:sz w:val="22"/>
          <w:szCs w:val="22"/>
        </w:rPr>
        <w:t xml:space="preserve">Return/Destruction of Confidential Information. </w:t>
      </w:r>
    </w:p>
    <w:p w14:paraId="73E85D7D" w14:textId="77777777" w:rsidR="00D50739" w:rsidRPr="00105863" w:rsidRDefault="00F57427" w:rsidP="00105863">
      <w:pPr>
        <w:numPr>
          <w:ilvl w:val="0"/>
          <w:numId w:val="28"/>
        </w:numPr>
        <w:autoSpaceDE w:val="0"/>
        <w:autoSpaceDN w:val="0"/>
        <w:adjustRightInd w:val="0"/>
        <w:spacing w:after="240"/>
        <w:jc w:val="both"/>
        <w:outlineLvl w:val="1"/>
        <w:rPr>
          <w:rFonts w:ascii="Calibri" w:hAnsi="Calibri" w:cs="Calibri"/>
          <w:sz w:val="22"/>
          <w:szCs w:val="22"/>
        </w:rPr>
      </w:pPr>
      <w:r w:rsidRPr="00105863">
        <w:rPr>
          <w:rFonts w:ascii="Calibri" w:hAnsi="Calibri" w:cs="Calibri"/>
          <w:sz w:val="22"/>
          <w:szCs w:val="22"/>
        </w:rPr>
        <w:t xml:space="preserve">Upon written request, termination or expiration of this Agreement, </w:t>
      </w:r>
      <w:r w:rsidR="00F85653">
        <w:rPr>
          <w:rFonts w:ascii="Calibri" w:hAnsi="Calibri" w:cs="Calibri"/>
          <w:sz w:val="22"/>
          <w:szCs w:val="22"/>
        </w:rPr>
        <w:t>a Disclosing</w:t>
      </w:r>
      <w:r w:rsidR="00F85653" w:rsidRPr="00105863">
        <w:rPr>
          <w:rFonts w:ascii="Calibri" w:hAnsi="Calibri" w:cs="Calibri"/>
          <w:sz w:val="22"/>
          <w:szCs w:val="22"/>
        </w:rPr>
        <w:t xml:space="preserve"> </w:t>
      </w:r>
      <w:r w:rsidRPr="00105863">
        <w:rPr>
          <w:rFonts w:ascii="Calibri" w:hAnsi="Calibri" w:cs="Calibri"/>
          <w:sz w:val="22"/>
          <w:szCs w:val="22"/>
        </w:rPr>
        <w:t xml:space="preserve">Party may require the </w:t>
      </w:r>
      <w:r w:rsidR="00F85653">
        <w:rPr>
          <w:rFonts w:ascii="Calibri" w:hAnsi="Calibri" w:cs="Calibri"/>
          <w:sz w:val="22"/>
          <w:szCs w:val="22"/>
        </w:rPr>
        <w:t>Receiving Party</w:t>
      </w:r>
      <w:r w:rsidR="00F85653" w:rsidRPr="00105863">
        <w:rPr>
          <w:rFonts w:ascii="Calibri" w:hAnsi="Calibri" w:cs="Calibri"/>
          <w:sz w:val="22"/>
          <w:szCs w:val="22"/>
        </w:rPr>
        <w:t xml:space="preserve"> </w:t>
      </w:r>
      <w:r w:rsidRPr="00105863">
        <w:rPr>
          <w:rFonts w:ascii="Calibri" w:hAnsi="Calibri" w:cs="Calibri"/>
          <w:sz w:val="22"/>
          <w:szCs w:val="22"/>
        </w:rPr>
        <w:t xml:space="preserve">to immediately return or, as that </w:t>
      </w:r>
      <w:r w:rsidR="00F85653">
        <w:rPr>
          <w:rFonts w:ascii="Calibri" w:hAnsi="Calibri" w:cs="Calibri"/>
          <w:sz w:val="22"/>
          <w:szCs w:val="22"/>
        </w:rPr>
        <w:t xml:space="preserve">Disclosing </w:t>
      </w:r>
      <w:r w:rsidRPr="00105863">
        <w:rPr>
          <w:rFonts w:ascii="Calibri" w:hAnsi="Calibri" w:cs="Calibri"/>
          <w:sz w:val="22"/>
          <w:szCs w:val="22"/>
        </w:rPr>
        <w:t xml:space="preserve">Party may direct, destroy all copies of Confidential Information the other has in its possession and certify that </w:t>
      </w:r>
      <w:r w:rsidRPr="00105863">
        <w:rPr>
          <w:rFonts w:ascii="Calibri" w:hAnsi="Calibri" w:cs="Calibri"/>
          <w:sz w:val="22"/>
          <w:szCs w:val="22"/>
        </w:rPr>
        <w:lastRenderedPageBreak/>
        <w:t>it has taken this step, except for (</w:t>
      </w:r>
      <w:proofErr w:type="spellStart"/>
      <w:r w:rsidRPr="00105863">
        <w:rPr>
          <w:rFonts w:ascii="Calibri" w:hAnsi="Calibri" w:cs="Calibri"/>
          <w:sz w:val="22"/>
          <w:szCs w:val="22"/>
        </w:rPr>
        <w:t>i</w:t>
      </w:r>
      <w:proofErr w:type="spellEnd"/>
      <w:r w:rsidRPr="00105863">
        <w:rPr>
          <w:rFonts w:ascii="Calibri" w:hAnsi="Calibri" w:cs="Calibri"/>
          <w:sz w:val="22"/>
          <w:szCs w:val="22"/>
        </w:rPr>
        <w:t xml:space="preserve">) copies the other must keep to satisfy applicable legal or regulatory record retention requirements and (ii) copies of computer records and filing containing any Confidential Information which have been created pursuant to the Receiving Party’s automatic archiving or backup procedures, all of which will remain subject to the continuing obligation of confidentiality notwithstanding the term of the Agreement set out in Section 12. </w:t>
      </w:r>
      <w:r w:rsidRPr="00105863">
        <w:rPr>
          <w:rFonts w:ascii="Calibri" w:eastAsia="Calibri" w:hAnsi="Calibri" w:cs="Calibri"/>
          <w:sz w:val="22"/>
          <w:szCs w:val="22"/>
        </w:rPr>
        <w:t>If requested by the Disclosing Party in writing, the Receiving Party shall provide written confirmation of the destruction of the Confidential Information not included under clause (</w:t>
      </w:r>
      <w:proofErr w:type="spellStart"/>
      <w:r w:rsidRPr="00105863">
        <w:rPr>
          <w:rFonts w:ascii="Calibri" w:eastAsia="Calibri" w:hAnsi="Calibri" w:cs="Calibri"/>
          <w:sz w:val="22"/>
          <w:szCs w:val="22"/>
        </w:rPr>
        <w:t>i</w:t>
      </w:r>
      <w:proofErr w:type="spellEnd"/>
      <w:r w:rsidRPr="00105863">
        <w:rPr>
          <w:rFonts w:ascii="Calibri" w:eastAsia="Calibri" w:hAnsi="Calibri" w:cs="Calibri"/>
          <w:sz w:val="22"/>
          <w:szCs w:val="22"/>
        </w:rPr>
        <w:t>) or (ii) in this Section 5.</w:t>
      </w:r>
    </w:p>
    <w:p w14:paraId="34576837" w14:textId="77777777" w:rsidR="00D50739" w:rsidRPr="00105863" w:rsidRDefault="00F57427" w:rsidP="00105863">
      <w:pPr>
        <w:numPr>
          <w:ilvl w:val="0"/>
          <w:numId w:val="28"/>
        </w:numPr>
        <w:autoSpaceDE w:val="0"/>
        <w:autoSpaceDN w:val="0"/>
        <w:adjustRightInd w:val="0"/>
        <w:spacing w:after="240"/>
        <w:jc w:val="both"/>
        <w:outlineLvl w:val="1"/>
        <w:rPr>
          <w:rFonts w:ascii="Calibri" w:hAnsi="Calibri" w:cs="Calibri"/>
          <w:sz w:val="22"/>
          <w:szCs w:val="22"/>
        </w:rPr>
      </w:pPr>
      <w:r w:rsidRPr="00105863">
        <w:rPr>
          <w:rFonts w:ascii="Calibri" w:hAnsi="Calibri" w:cs="Calibri"/>
          <w:sz w:val="22"/>
          <w:szCs w:val="22"/>
        </w:rPr>
        <w:t xml:space="preserve">In destroying Confidential Information of the </w:t>
      </w:r>
      <w:r w:rsidR="004277C2">
        <w:rPr>
          <w:rFonts w:ascii="Calibri" w:hAnsi="Calibri" w:cs="Calibri"/>
          <w:sz w:val="22"/>
          <w:szCs w:val="22"/>
        </w:rPr>
        <w:t>Disclosing Party</w:t>
      </w:r>
      <w:r w:rsidRPr="00105863">
        <w:rPr>
          <w:rFonts w:ascii="Calibri" w:hAnsi="Calibri" w:cs="Calibri"/>
          <w:sz w:val="22"/>
          <w:szCs w:val="22"/>
        </w:rPr>
        <w:t xml:space="preserve">, the </w:t>
      </w:r>
      <w:r w:rsidR="004277C2">
        <w:rPr>
          <w:rFonts w:ascii="Calibri" w:hAnsi="Calibri" w:cs="Calibri"/>
          <w:sz w:val="22"/>
          <w:szCs w:val="22"/>
        </w:rPr>
        <w:t xml:space="preserve">Receiving </w:t>
      </w:r>
      <w:r w:rsidR="004277C2" w:rsidRPr="00105863">
        <w:rPr>
          <w:rFonts w:ascii="Calibri" w:hAnsi="Calibri" w:cs="Calibri"/>
          <w:sz w:val="22"/>
          <w:szCs w:val="22"/>
        </w:rPr>
        <w:t>Part</w:t>
      </w:r>
      <w:r w:rsidR="004277C2">
        <w:rPr>
          <w:rFonts w:ascii="Calibri" w:hAnsi="Calibri" w:cs="Calibri"/>
          <w:sz w:val="22"/>
          <w:szCs w:val="22"/>
        </w:rPr>
        <w:t>y</w:t>
      </w:r>
      <w:r w:rsidR="004277C2" w:rsidRPr="00105863">
        <w:rPr>
          <w:rFonts w:ascii="Calibri" w:hAnsi="Calibri" w:cs="Calibri"/>
          <w:sz w:val="22"/>
          <w:szCs w:val="22"/>
        </w:rPr>
        <w:t xml:space="preserve"> </w:t>
      </w:r>
      <w:r w:rsidRPr="00105863">
        <w:rPr>
          <w:rFonts w:ascii="Calibri" w:hAnsi="Calibri" w:cs="Calibri"/>
          <w:sz w:val="22"/>
          <w:szCs w:val="22"/>
        </w:rPr>
        <w:t xml:space="preserve">will use a secure and reliable process, including using commercially reasonably efforts to delete Confidential Information stored in electronic format in a manner so that it is not recoverable. </w:t>
      </w:r>
    </w:p>
    <w:p w14:paraId="1845DDB9" w14:textId="77777777" w:rsidR="00D50739" w:rsidRPr="00105863" w:rsidRDefault="00F57427" w:rsidP="00105863">
      <w:pPr>
        <w:numPr>
          <w:ilvl w:val="2"/>
          <w:numId w:val="23"/>
        </w:numPr>
        <w:autoSpaceDE w:val="0"/>
        <w:autoSpaceDN w:val="0"/>
        <w:adjustRightInd w:val="0"/>
        <w:spacing w:after="240"/>
        <w:jc w:val="both"/>
        <w:outlineLvl w:val="1"/>
        <w:rPr>
          <w:rFonts w:ascii="Calibri" w:hAnsi="Calibri" w:cs="Calibri"/>
          <w:sz w:val="22"/>
          <w:szCs w:val="22"/>
        </w:rPr>
      </w:pPr>
      <w:r w:rsidRPr="00105863">
        <w:rPr>
          <w:rFonts w:ascii="Calibri" w:hAnsi="Calibri" w:cs="Calibri"/>
          <w:b/>
          <w:bCs/>
          <w:sz w:val="22"/>
          <w:szCs w:val="22"/>
        </w:rPr>
        <w:t>Compelled</w:t>
      </w:r>
      <w:r w:rsidRPr="00105863">
        <w:rPr>
          <w:rFonts w:ascii="Calibri" w:hAnsi="Calibri" w:cs="Calibri"/>
          <w:b/>
          <w:sz w:val="22"/>
          <w:szCs w:val="22"/>
        </w:rPr>
        <w:t xml:space="preserve"> Disclosure.</w:t>
      </w:r>
      <w:r w:rsidRPr="00105863">
        <w:rPr>
          <w:rFonts w:ascii="Calibri" w:hAnsi="Calibri" w:cs="Calibri"/>
          <w:sz w:val="22"/>
          <w:szCs w:val="22"/>
        </w:rPr>
        <w:t xml:space="preserve"> A </w:t>
      </w:r>
      <w:r w:rsidR="004277C2">
        <w:rPr>
          <w:rFonts w:ascii="Calibri" w:hAnsi="Calibri" w:cs="Calibri"/>
          <w:sz w:val="22"/>
          <w:szCs w:val="22"/>
        </w:rPr>
        <w:t xml:space="preserve">Receiving </w:t>
      </w:r>
      <w:r w:rsidRPr="00105863">
        <w:rPr>
          <w:rFonts w:ascii="Calibri" w:hAnsi="Calibri" w:cs="Calibri"/>
          <w:sz w:val="22"/>
          <w:szCs w:val="22"/>
        </w:rPr>
        <w:t xml:space="preserve">Party may disclose Confidential Information of the </w:t>
      </w:r>
      <w:r w:rsidR="004277C2">
        <w:rPr>
          <w:rFonts w:ascii="Calibri" w:hAnsi="Calibri" w:cs="Calibri"/>
          <w:sz w:val="22"/>
          <w:szCs w:val="22"/>
        </w:rPr>
        <w:t>Disclosing Party</w:t>
      </w:r>
      <w:r w:rsidR="004277C2" w:rsidRPr="00105863">
        <w:rPr>
          <w:rFonts w:ascii="Calibri" w:hAnsi="Calibri" w:cs="Calibri"/>
          <w:sz w:val="22"/>
          <w:szCs w:val="22"/>
        </w:rPr>
        <w:t xml:space="preserve"> </w:t>
      </w:r>
      <w:r w:rsidRPr="00105863">
        <w:rPr>
          <w:rFonts w:ascii="Calibri" w:hAnsi="Calibri" w:cs="Calibri"/>
          <w:sz w:val="22"/>
          <w:szCs w:val="22"/>
        </w:rPr>
        <w:t>to comply with requests under legal or regulatory process, on the condition that (</w:t>
      </w:r>
      <w:proofErr w:type="spellStart"/>
      <w:r w:rsidRPr="00105863">
        <w:rPr>
          <w:rFonts w:ascii="Calibri" w:hAnsi="Calibri" w:cs="Calibri"/>
          <w:sz w:val="22"/>
          <w:szCs w:val="22"/>
        </w:rPr>
        <w:t>i</w:t>
      </w:r>
      <w:proofErr w:type="spellEnd"/>
      <w:r w:rsidRPr="00105863">
        <w:rPr>
          <w:rFonts w:ascii="Calibri" w:hAnsi="Calibri" w:cs="Calibri"/>
          <w:sz w:val="22"/>
          <w:szCs w:val="22"/>
        </w:rPr>
        <w:t xml:space="preserve">) it first notifies the </w:t>
      </w:r>
      <w:r w:rsidR="004277C2">
        <w:rPr>
          <w:rFonts w:ascii="Calibri" w:hAnsi="Calibri" w:cs="Calibri"/>
          <w:sz w:val="22"/>
          <w:szCs w:val="22"/>
        </w:rPr>
        <w:t>Disclosing</w:t>
      </w:r>
      <w:r w:rsidR="004277C2" w:rsidRPr="00105863">
        <w:rPr>
          <w:rFonts w:ascii="Calibri" w:hAnsi="Calibri" w:cs="Calibri"/>
          <w:sz w:val="22"/>
          <w:szCs w:val="22"/>
        </w:rPr>
        <w:t xml:space="preserve"> </w:t>
      </w:r>
      <w:r w:rsidRPr="00105863">
        <w:rPr>
          <w:rFonts w:ascii="Calibri" w:hAnsi="Calibri" w:cs="Calibri"/>
          <w:sz w:val="22"/>
          <w:szCs w:val="22"/>
        </w:rPr>
        <w:t xml:space="preserve">Party of the request; (ii) gives the </w:t>
      </w:r>
      <w:r w:rsidR="004277C2">
        <w:rPr>
          <w:rFonts w:ascii="Calibri" w:hAnsi="Calibri" w:cs="Calibri"/>
          <w:sz w:val="22"/>
          <w:szCs w:val="22"/>
        </w:rPr>
        <w:t>Disclosing</w:t>
      </w:r>
      <w:r w:rsidR="004277C2" w:rsidRPr="00105863">
        <w:rPr>
          <w:rFonts w:ascii="Calibri" w:hAnsi="Calibri" w:cs="Calibri"/>
          <w:sz w:val="22"/>
          <w:szCs w:val="22"/>
        </w:rPr>
        <w:t xml:space="preserve"> </w:t>
      </w:r>
      <w:r w:rsidRPr="00105863">
        <w:rPr>
          <w:rFonts w:ascii="Calibri" w:hAnsi="Calibri" w:cs="Calibri"/>
          <w:sz w:val="22"/>
          <w:szCs w:val="22"/>
        </w:rPr>
        <w:t xml:space="preserve">Party a copy of the request and of the Confidential Information to be disclosed; (iii) discloses only the Confidential Information it is required to disclose; and (iv) the </w:t>
      </w:r>
      <w:r w:rsidR="004277C2">
        <w:rPr>
          <w:rFonts w:ascii="Calibri" w:hAnsi="Calibri" w:cs="Calibri"/>
          <w:sz w:val="22"/>
          <w:szCs w:val="22"/>
        </w:rPr>
        <w:t>Disclosing</w:t>
      </w:r>
      <w:r w:rsidR="004277C2" w:rsidRPr="00105863">
        <w:rPr>
          <w:rFonts w:ascii="Calibri" w:hAnsi="Calibri" w:cs="Calibri"/>
          <w:sz w:val="22"/>
          <w:szCs w:val="22"/>
        </w:rPr>
        <w:t xml:space="preserve"> </w:t>
      </w:r>
      <w:r w:rsidRPr="00105863">
        <w:rPr>
          <w:rFonts w:ascii="Calibri" w:hAnsi="Calibri" w:cs="Calibri"/>
          <w:sz w:val="22"/>
          <w:szCs w:val="22"/>
        </w:rPr>
        <w:t>Party does not get a protective order, injunction, or other appropriate remedy preventing that disclosure.</w:t>
      </w:r>
    </w:p>
    <w:p w14:paraId="4B57D095" w14:textId="77777777" w:rsidR="00D50739" w:rsidRPr="00105863" w:rsidRDefault="00F57427" w:rsidP="00105863">
      <w:pPr>
        <w:numPr>
          <w:ilvl w:val="2"/>
          <w:numId w:val="23"/>
        </w:numPr>
        <w:autoSpaceDE w:val="0"/>
        <w:autoSpaceDN w:val="0"/>
        <w:adjustRightInd w:val="0"/>
        <w:spacing w:after="240"/>
        <w:jc w:val="both"/>
        <w:outlineLvl w:val="1"/>
        <w:rPr>
          <w:rFonts w:ascii="Calibri" w:hAnsi="Calibri" w:cs="Calibri"/>
          <w:sz w:val="22"/>
          <w:szCs w:val="22"/>
        </w:rPr>
      </w:pPr>
      <w:r w:rsidRPr="00105863">
        <w:rPr>
          <w:rFonts w:ascii="Calibri" w:hAnsi="Calibri" w:cs="Calibri"/>
          <w:b/>
          <w:sz w:val="22"/>
          <w:szCs w:val="22"/>
        </w:rPr>
        <w:t xml:space="preserve">Publication Rights.  </w:t>
      </w:r>
      <w:r w:rsidRPr="00105863">
        <w:rPr>
          <w:rFonts w:ascii="Calibri" w:hAnsi="Calibri"/>
          <w:kern w:val="20"/>
          <w:sz w:val="22"/>
          <w:szCs w:val="24"/>
        </w:rPr>
        <w:t xml:space="preserve">The </w:t>
      </w:r>
      <w:r w:rsidR="004277C2">
        <w:rPr>
          <w:rFonts w:ascii="Calibri" w:hAnsi="Calibri"/>
          <w:kern w:val="20"/>
          <w:sz w:val="22"/>
          <w:szCs w:val="24"/>
        </w:rPr>
        <w:t>p</w:t>
      </w:r>
      <w:r w:rsidRPr="00105863">
        <w:rPr>
          <w:rFonts w:ascii="Calibri" w:hAnsi="Calibri"/>
          <w:kern w:val="20"/>
          <w:sz w:val="22"/>
          <w:szCs w:val="24"/>
        </w:rPr>
        <w:t>arties acknowledge that it is part of Queen's policies and function as an education institution to disseminate information and to make it available for the purpose of scholarship and that Queen’s and the Graduate Students w</w:t>
      </w:r>
      <w:r w:rsidRPr="00105863">
        <w:rPr>
          <w:rFonts w:ascii="Calibri" w:hAnsi="Calibri" w:cs="Calibri"/>
          <w:sz w:val="22"/>
          <w:szCs w:val="22"/>
        </w:rPr>
        <w:t>ill have the right to publish the Project Results in academic journals, unpublished working papers, reports, materials and information included in presentations for academic seminars, conferences, meetings or thesis examinations (the “</w:t>
      </w:r>
      <w:r w:rsidRPr="00105863">
        <w:rPr>
          <w:rFonts w:ascii="Calibri" w:hAnsi="Calibri" w:cs="Calibri"/>
          <w:b/>
          <w:sz w:val="22"/>
          <w:szCs w:val="22"/>
        </w:rPr>
        <w:t>Submission</w:t>
      </w:r>
      <w:r w:rsidRPr="00105863">
        <w:rPr>
          <w:rFonts w:ascii="Calibri" w:hAnsi="Calibri" w:cs="Calibri"/>
          <w:sz w:val="22"/>
          <w:szCs w:val="22"/>
        </w:rPr>
        <w:t>”), subject to the publication delays and restrictions set out herein.</w:t>
      </w:r>
    </w:p>
    <w:p w14:paraId="02E9BDD2" w14:textId="77777777" w:rsidR="00D50739" w:rsidRPr="00105863" w:rsidRDefault="00F57427" w:rsidP="00105863">
      <w:pPr>
        <w:numPr>
          <w:ilvl w:val="2"/>
          <w:numId w:val="23"/>
        </w:numPr>
        <w:autoSpaceDE w:val="0"/>
        <w:autoSpaceDN w:val="0"/>
        <w:adjustRightInd w:val="0"/>
        <w:spacing w:after="240"/>
        <w:jc w:val="both"/>
        <w:outlineLvl w:val="1"/>
        <w:rPr>
          <w:rFonts w:ascii="Calibri" w:hAnsi="Calibri" w:cs="Calibri"/>
          <w:sz w:val="22"/>
          <w:szCs w:val="22"/>
        </w:rPr>
      </w:pPr>
      <w:r w:rsidRPr="00105863">
        <w:rPr>
          <w:rFonts w:ascii="Calibri" w:hAnsi="Calibri" w:cs="Calibri"/>
          <w:b/>
          <w:sz w:val="22"/>
          <w:szCs w:val="22"/>
        </w:rPr>
        <w:t xml:space="preserve">Review. </w:t>
      </w:r>
    </w:p>
    <w:p w14:paraId="5C23E506" w14:textId="77777777" w:rsidR="00D50739" w:rsidRPr="00105863" w:rsidRDefault="00F57427" w:rsidP="00105863">
      <w:pPr>
        <w:numPr>
          <w:ilvl w:val="3"/>
          <w:numId w:val="26"/>
        </w:numPr>
        <w:autoSpaceDE w:val="0"/>
        <w:autoSpaceDN w:val="0"/>
        <w:adjustRightInd w:val="0"/>
        <w:spacing w:after="240"/>
        <w:jc w:val="both"/>
        <w:outlineLvl w:val="1"/>
        <w:rPr>
          <w:rFonts w:ascii="Calibri" w:hAnsi="Calibri" w:cs="Calibri"/>
          <w:sz w:val="22"/>
          <w:szCs w:val="22"/>
        </w:rPr>
      </w:pPr>
      <w:r w:rsidRPr="00105863">
        <w:rPr>
          <w:rFonts w:ascii="Calibri" w:hAnsi="Calibri" w:cs="Calibri"/>
          <w:sz w:val="22"/>
          <w:szCs w:val="22"/>
        </w:rPr>
        <w:t xml:space="preserve">Queen’s will provide Partner Organization with a copy of any proposed Submission for the purpose of identifying and protecting any Confidential Information or proprietary rights, such as patent rights, of Partner Organization no less than thirty (30) days prior to dissemination or publication. </w:t>
      </w:r>
    </w:p>
    <w:p w14:paraId="6815F8D0" w14:textId="77777777" w:rsidR="00D50739" w:rsidRPr="00105863" w:rsidRDefault="00F57427" w:rsidP="00105863">
      <w:pPr>
        <w:numPr>
          <w:ilvl w:val="3"/>
          <w:numId w:val="26"/>
        </w:numPr>
        <w:autoSpaceDE w:val="0"/>
        <w:autoSpaceDN w:val="0"/>
        <w:adjustRightInd w:val="0"/>
        <w:spacing w:after="240"/>
        <w:jc w:val="both"/>
        <w:outlineLvl w:val="1"/>
        <w:rPr>
          <w:rFonts w:ascii="Calibri" w:hAnsi="Calibri" w:cs="Calibri"/>
          <w:sz w:val="22"/>
          <w:szCs w:val="22"/>
        </w:rPr>
      </w:pPr>
      <w:r w:rsidRPr="00105863">
        <w:rPr>
          <w:rFonts w:ascii="Calibri" w:hAnsi="Calibri" w:cs="Calibri"/>
          <w:sz w:val="22"/>
          <w:szCs w:val="22"/>
        </w:rPr>
        <w:t xml:space="preserve">Partner Organization will complete its review and provide Queen’s with any objections for disclosure within the same thirty (30) days of submission for publication, presentation, or other disclosure. </w:t>
      </w:r>
    </w:p>
    <w:p w14:paraId="2DF7280B" w14:textId="77777777" w:rsidR="00D50739" w:rsidRPr="00105863" w:rsidRDefault="00F57427" w:rsidP="00105863">
      <w:pPr>
        <w:numPr>
          <w:ilvl w:val="3"/>
          <w:numId w:val="26"/>
        </w:numPr>
        <w:autoSpaceDE w:val="0"/>
        <w:autoSpaceDN w:val="0"/>
        <w:adjustRightInd w:val="0"/>
        <w:spacing w:after="240"/>
        <w:jc w:val="both"/>
        <w:outlineLvl w:val="1"/>
        <w:rPr>
          <w:rFonts w:ascii="Calibri" w:hAnsi="Calibri" w:cs="Calibri"/>
          <w:sz w:val="22"/>
          <w:szCs w:val="22"/>
        </w:rPr>
      </w:pPr>
      <w:r w:rsidRPr="00105863">
        <w:rPr>
          <w:rFonts w:ascii="Calibri" w:hAnsi="Calibri" w:cs="Calibri"/>
          <w:sz w:val="22"/>
          <w:szCs w:val="22"/>
        </w:rPr>
        <w:t xml:space="preserve">In the event of an objection by Partner Organization, the Parties will negotiate in good faith the removal of Partner Organization’s Confidential Information only. If the withholding of written approval by Partner Organization relates to Partner Organization’s desire to file one or more patent applications, the Parties agree that it shall be reasonable for Partner Organization to withhold written approval for up to thirty (30) additional days to allow for patent filing. Partner Organization and Queen’s agree to discuss the reasonable extension of any timelines, should Partner Organization require additional time to file patent applications. </w:t>
      </w:r>
    </w:p>
    <w:p w14:paraId="7DC7F7B9" w14:textId="77777777" w:rsidR="00D50739" w:rsidRPr="00105863" w:rsidRDefault="00F57427" w:rsidP="00105863">
      <w:pPr>
        <w:numPr>
          <w:ilvl w:val="3"/>
          <w:numId w:val="26"/>
        </w:numPr>
        <w:autoSpaceDE w:val="0"/>
        <w:autoSpaceDN w:val="0"/>
        <w:adjustRightInd w:val="0"/>
        <w:spacing w:after="240"/>
        <w:jc w:val="both"/>
        <w:outlineLvl w:val="1"/>
        <w:rPr>
          <w:rFonts w:ascii="Calibri" w:hAnsi="Calibri" w:cs="Calibri"/>
          <w:sz w:val="22"/>
          <w:szCs w:val="22"/>
        </w:rPr>
      </w:pPr>
      <w:r w:rsidRPr="00105863">
        <w:rPr>
          <w:rFonts w:ascii="Calibri" w:hAnsi="Calibri" w:cs="Calibri"/>
          <w:sz w:val="22"/>
          <w:szCs w:val="22"/>
        </w:rPr>
        <w:t xml:space="preserve">Where the Graduate Students work on the Project and complete a thesis or academic report relating to the Project, the Graduate Students will own the copyright in their individual thesis or report. Nothing in this agreement shall require the Graduate Students </w:t>
      </w:r>
      <w:r w:rsidRPr="00105863">
        <w:rPr>
          <w:rFonts w:ascii="Calibri" w:hAnsi="Calibri" w:cs="Calibri"/>
          <w:sz w:val="22"/>
          <w:szCs w:val="22"/>
        </w:rPr>
        <w:lastRenderedPageBreak/>
        <w:t xml:space="preserve">to delay a thesis examination or submission of an academic report beyond the </w:t>
      </w:r>
      <w:proofErr w:type="gramStart"/>
      <w:r w:rsidRPr="00105863">
        <w:rPr>
          <w:rFonts w:ascii="Calibri" w:hAnsi="Calibri" w:cs="Calibri"/>
          <w:sz w:val="22"/>
          <w:szCs w:val="22"/>
        </w:rPr>
        <w:t>45 day</w:t>
      </w:r>
      <w:proofErr w:type="gramEnd"/>
      <w:r w:rsidRPr="00105863">
        <w:rPr>
          <w:rFonts w:ascii="Calibri" w:hAnsi="Calibri" w:cs="Calibri"/>
          <w:sz w:val="22"/>
          <w:szCs w:val="22"/>
        </w:rPr>
        <w:t xml:space="preserve"> review period. However, at the request of Partner Organization such thesis or report may be withheld from deposit in the library for a period of up to six months to allow for the statutory protection of IP.</w:t>
      </w:r>
    </w:p>
    <w:p w14:paraId="7B776A37" w14:textId="77777777" w:rsidR="00D50739" w:rsidRPr="00105863" w:rsidRDefault="00F57427" w:rsidP="00105863">
      <w:pPr>
        <w:numPr>
          <w:ilvl w:val="2"/>
          <w:numId w:val="23"/>
        </w:numPr>
        <w:autoSpaceDE w:val="0"/>
        <w:autoSpaceDN w:val="0"/>
        <w:adjustRightInd w:val="0"/>
        <w:spacing w:after="240"/>
        <w:jc w:val="both"/>
        <w:outlineLvl w:val="1"/>
        <w:rPr>
          <w:rFonts w:ascii="Calibri" w:hAnsi="Calibri" w:cs="Calibri"/>
          <w:sz w:val="22"/>
          <w:szCs w:val="22"/>
        </w:rPr>
      </w:pPr>
      <w:r w:rsidRPr="00105863">
        <w:rPr>
          <w:rFonts w:ascii="Calibri" w:hAnsi="Calibri" w:cs="Calibri"/>
          <w:b/>
          <w:sz w:val="22"/>
          <w:szCs w:val="22"/>
        </w:rPr>
        <w:t xml:space="preserve">Use of Names. </w:t>
      </w:r>
    </w:p>
    <w:p w14:paraId="2F32C37B" w14:textId="77777777" w:rsidR="00D50739" w:rsidRPr="00105863" w:rsidRDefault="00F57427" w:rsidP="00105863">
      <w:pPr>
        <w:numPr>
          <w:ilvl w:val="3"/>
          <w:numId w:val="29"/>
        </w:numPr>
        <w:autoSpaceDE w:val="0"/>
        <w:autoSpaceDN w:val="0"/>
        <w:adjustRightInd w:val="0"/>
        <w:spacing w:after="240"/>
        <w:jc w:val="both"/>
        <w:outlineLvl w:val="1"/>
        <w:rPr>
          <w:rFonts w:ascii="Calibri" w:hAnsi="Calibri" w:cs="Calibri"/>
          <w:sz w:val="22"/>
          <w:szCs w:val="22"/>
        </w:rPr>
      </w:pPr>
      <w:r w:rsidRPr="00105863">
        <w:rPr>
          <w:rFonts w:ascii="Calibri" w:hAnsi="Calibri" w:cs="Calibri"/>
          <w:sz w:val="22"/>
          <w:szCs w:val="22"/>
        </w:rPr>
        <w:t>Unless prior written consent is obtained by the Partner Organization, Queen’s and the Graduate Students shall not identify or otherwise disclose, or make known in, for, or in connection with a Submission the following:</w:t>
      </w:r>
    </w:p>
    <w:p w14:paraId="49821721" w14:textId="77777777" w:rsidR="00D50739" w:rsidRPr="00105863" w:rsidRDefault="00F57427" w:rsidP="00105863">
      <w:pPr>
        <w:numPr>
          <w:ilvl w:val="3"/>
          <w:numId w:val="27"/>
        </w:numPr>
        <w:autoSpaceDE w:val="0"/>
        <w:autoSpaceDN w:val="0"/>
        <w:adjustRightInd w:val="0"/>
        <w:spacing w:after="240"/>
        <w:jc w:val="both"/>
        <w:outlineLvl w:val="1"/>
        <w:rPr>
          <w:rFonts w:ascii="Calibri" w:hAnsi="Calibri" w:cs="Calibri"/>
          <w:sz w:val="22"/>
          <w:szCs w:val="22"/>
        </w:rPr>
      </w:pPr>
      <w:r w:rsidRPr="00105863">
        <w:rPr>
          <w:rFonts w:ascii="Calibri" w:hAnsi="Calibri" w:cs="Calibri"/>
          <w:sz w:val="22"/>
          <w:szCs w:val="22"/>
        </w:rPr>
        <w:t>the identity of Partner Organization, its affiliates, or any of its customers or suppliers (including without limitation referring to Partner Organization by its legal name “Royal Bank of Canada”, referring to the names of any of its affiliates or subsidiaries or using any name, trademark, logo or brand that is commonly associated with Partner Organization such as, without limitation, “RBC” or “RBC Royal Bank”), nor use or otherwise disclose or allude to information that may be construed or otherwise used to identify Partner Organization as Royal Bank of Canada;</w:t>
      </w:r>
    </w:p>
    <w:p w14:paraId="1EBE37D7" w14:textId="77777777" w:rsidR="00D50739" w:rsidRPr="00105863" w:rsidRDefault="00F57427" w:rsidP="00105863">
      <w:pPr>
        <w:numPr>
          <w:ilvl w:val="3"/>
          <w:numId w:val="27"/>
        </w:numPr>
        <w:autoSpaceDE w:val="0"/>
        <w:autoSpaceDN w:val="0"/>
        <w:adjustRightInd w:val="0"/>
        <w:spacing w:after="240"/>
        <w:jc w:val="both"/>
        <w:outlineLvl w:val="1"/>
        <w:rPr>
          <w:rFonts w:ascii="Calibri" w:hAnsi="Calibri" w:cs="Calibri"/>
          <w:sz w:val="22"/>
          <w:szCs w:val="22"/>
        </w:rPr>
      </w:pPr>
      <w:r w:rsidRPr="00105863">
        <w:rPr>
          <w:rFonts w:ascii="Calibri" w:hAnsi="Calibri" w:cs="Calibri"/>
          <w:sz w:val="22"/>
          <w:szCs w:val="22"/>
        </w:rPr>
        <w:t>Queen’s or the Graduate Students relationship with Partner Organization as outlined by this Agreement; or</w:t>
      </w:r>
    </w:p>
    <w:p w14:paraId="0270E756" w14:textId="77777777" w:rsidR="00D50739" w:rsidRPr="00105863" w:rsidRDefault="00F57427" w:rsidP="00105863">
      <w:pPr>
        <w:numPr>
          <w:ilvl w:val="3"/>
          <w:numId w:val="27"/>
        </w:numPr>
        <w:autoSpaceDE w:val="0"/>
        <w:autoSpaceDN w:val="0"/>
        <w:adjustRightInd w:val="0"/>
        <w:spacing w:after="240"/>
        <w:jc w:val="both"/>
        <w:outlineLvl w:val="1"/>
        <w:rPr>
          <w:rFonts w:ascii="Calibri" w:hAnsi="Calibri" w:cs="Calibri"/>
          <w:sz w:val="22"/>
          <w:szCs w:val="22"/>
        </w:rPr>
      </w:pPr>
      <w:r w:rsidRPr="00105863">
        <w:rPr>
          <w:rFonts w:ascii="Calibri" w:hAnsi="Calibri" w:cs="Calibri"/>
          <w:sz w:val="22"/>
          <w:szCs w:val="22"/>
        </w:rPr>
        <w:t xml:space="preserve">that Confidential Information has been made available to, or has been used by, Queen’s or otherwise disclosed by Partner Organization. </w:t>
      </w:r>
    </w:p>
    <w:p w14:paraId="40677282" w14:textId="77777777" w:rsidR="00D50739" w:rsidRPr="00105863" w:rsidRDefault="00F57427" w:rsidP="00105863">
      <w:pPr>
        <w:numPr>
          <w:ilvl w:val="3"/>
          <w:numId w:val="29"/>
        </w:numPr>
        <w:autoSpaceDE w:val="0"/>
        <w:autoSpaceDN w:val="0"/>
        <w:adjustRightInd w:val="0"/>
        <w:spacing w:after="240"/>
        <w:jc w:val="both"/>
        <w:outlineLvl w:val="1"/>
        <w:rPr>
          <w:rFonts w:ascii="Calibri" w:hAnsi="Calibri" w:cs="Calibri"/>
          <w:sz w:val="22"/>
          <w:szCs w:val="22"/>
        </w:rPr>
      </w:pPr>
      <w:r w:rsidRPr="00105863">
        <w:rPr>
          <w:rFonts w:ascii="Calibri" w:hAnsi="Calibri" w:cs="Calibri"/>
          <w:sz w:val="22"/>
          <w:szCs w:val="22"/>
        </w:rPr>
        <w:t xml:space="preserve">Where Partner Organization or its affiliates may be referred to or otherwise mentioned in, for, or in connection with a Submission, any and all such references must at all times be made in a non-identifiable or aggregate manner with other entities where possible. Queen’s shall only be permitted to identify Partner Organization if necessary for the purposes of a Submission as a “Canadian Bank” or “Canadian Financial Institution” (or shall use a substantially similar reference that maintains the confidentiality of the identity of Partner Organization at all times). </w:t>
      </w:r>
    </w:p>
    <w:p w14:paraId="5BA0BBC5" w14:textId="77777777" w:rsidR="00D50739" w:rsidRPr="00105863" w:rsidRDefault="00F57427" w:rsidP="00105863">
      <w:pPr>
        <w:numPr>
          <w:ilvl w:val="3"/>
          <w:numId w:val="29"/>
        </w:numPr>
        <w:autoSpaceDE w:val="0"/>
        <w:autoSpaceDN w:val="0"/>
        <w:adjustRightInd w:val="0"/>
        <w:spacing w:after="240"/>
        <w:jc w:val="both"/>
        <w:outlineLvl w:val="1"/>
        <w:rPr>
          <w:rFonts w:ascii="Calibri" w:hAnsi="Calibri" w:cs="Calibri"/>
          <w:sz w:val="22"/>
          <w:szCs w:val="22"/>
        </w:rPr>
      </w:pPr>
      <w:r w:rsidRPr="00105863">
        <w:rPr>
          <w:rFonts w:ascii="Calibri" w:hAnsi="Calibri" w:cs="Calibri"/>
          <w:sz w:val="22"/>
          <w:szCs w:val="22"/>
        </w:rPr>
        <w:t xml:space="preserve">Queen’s also agrees and acknowledges that no references to Partner Organization, even in a non-identifiable manner, shall be made or referred to in a Submission that disparages or otherwise degrades or harms (real or otherwise) the customers or suppliers, or the reputation, products or services of Partner Organization or any of its affiliates.  </w:t>
      </w:r>
    </w:p>
    <w:p w14:paraId="40505D8B" w14:textId="77777777" w:rsidR="00D50739" w:rsidRPr="00105863" w:rsidRDefault="00F57427" w:rsidP="00105863">
      <w:pPr>
        <w:numPr>
          <w:ilvl w:val="3"/>
          <w:numId w:val="29"/>
        </w:numPr>
        <w:autoSpaceDE w:val="0"/>
        <w:autoSpaceDN w:val="0"/>
        <w:adjustRightInd w:val="0"/>
        <w:spacing w:after="240"/>
        <w:jc w:val="both"/>
        <w:outlineLvl w:val="1"/>
        <w:rPr>
          <w:rFonts w:ascii="Calibri" w:hAnsi="Calibri" w:cs="Calibri"/>
          <w:sz w:val="22"/>
          <w:szCs w:val="22"/>
        </w:rPr>
      </w:pPr>
      <w:r w:rsidRPr="00105863">
        <w:rPr>
          <w:rFonts w:ascii="Calibri" w:hAnsi="Calibri" w:cs="Calibri"/>
          <w:sz w:val="22"/>
          <w:szCs w:val="22"/>
        </w:rPr>
        <w:t>Without limiting the foregoing, Queen’s may at its own discretion provide a brief listing of the Project as part of any public statement disclosing research taking place at Queen’s, as long as such listing does not include any identifiable information of Partner Organization. Such disclosure may include, but is not limited to, the title of the Projects, a description of the Capstone Projects, and the name of the Principal Investigator.</w:t>
      </w:r>
    </w:p>
    <w:p w14:paraId="66216354" w14:textId="77777777" w:rsidR="00D50739" w:rsidRPr="006456A6" w:rsidRDefault="00F57427" w:rsidP="00105863">
      <w:pPr>
        <w:numPr>
          <w:ilvl w:val="2"/>
          <w:numId w:val="23"/>
        </w:numPr>
        <w:autoSpaceDE w:val="0"/>
        <w:autoSpaceDN w:val="0"/>
        <w:adjustRightInd w:val="0"/>
        <w:spacing w:after="240"/>
        <w:jc w:val="both"/>
        <w:outlineLvl w:val="1"/>
        <w:rPr>
          <w:rFonts w:ascii="Calibri" w:hAnsi="Calibri" w:cs="Calibri"/>
          <w:b/>
          <w:w w:val="0"/>
          <w:sz w:val="22"/>
          <w:szCs w:val="22"/>
        </w:rPr>
      </w:pPr>
      <w:bookmarkStart w:id="14" w:name="_DV_M63"/>
      <w:bookmarkStart w:id="15" w:name="_DV_M65"/>
      <w:bookmarkStart w:id="16" w:name="_DV_M66"/>
      <w:bookmarkStart w:id="17" w:name="_DV_M67"/>
      <w:bookmarkStart w:id="18" w:name="_DV_M68"/>
      <w:bookmarkStart w:id="19" w:name="_DV_M69"/>
      <w:bookmarkStart w:id="20" w:name="_DV_M70"/>
      <w:bookmarkStart w:id="21" w:name="_DV_M72"/>
      <w:bookmarkStart w:id="22" w:name="_DV_M73"/>
      <w:bookmarkStart w:id="23" w:name="_DV_M74"/>
      <w:bookmarkStart w:id="24" w:name="_DV_M75"/>
      <w:bookmarkStart w:id="25" w:name="_DV_M76"/>
      <w:bookmarkStart w:id="26" w:name="_DV_M77"/>
      <w:bookmarkStart w:id="27" w:name="_DV_M78"/>
      <w:bookmarkStart w:id="28" w:name="_DV_M79"/>
      <w:bookmarkStart w:id="29" w:name="_DV_C19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sidRPr="00105863">
        <w:rPr>
          <w:rFonts w:ascii="Calibri" w:hAnsi="Calibri" w:cs="Calibri"/>
          <w:b/>
          <w:w w:val="0"/>
          <w:sz w:val="22"/>
          <w:szCs w:val="22"/>
        </w:rPr>
        <w:t>No License.</w:t>
      </w:r>
      <w:r w:rsidRPr="00105863">
        <w:rPr>
          <w:rFonts w:ascii="Calibri" w:hAnsi="Calibri" w:cs="Calibri"/>
          <w:sz w:val="22"/>
          <w:szCs w:val="22"/>
        </w:rPr>
        <w:t xml:space="preserve"> No license to any </w:t>
      </w:r>
      <w:r w:rsidR="004277C2">
        <w:rPr>
          <w:rFonts w:ascii="Calibri" w:hAnsi="Calibri" w:cs="Calibri"/>
          <w:sz w:val="22"/>
          <w:szCs w:val="22"/>
        </w:rPr>
        <w:t>p</w:t>
      </w:r>
      <w:r w:rsidRPr="00105863">
        <w:rPr>
          <w:rFonts w:ascii="Calibri" w:hAnsi="Calibri" w:cs="Calibri"/>
          <w:sz w:val="22"/>
          <w:szCs w:val="22"/>
        </w:rPr>
        <w:t>arty under any trademark, patent, copyright, trade secret or any other intellectual property right is either granted or implied by the disclosure or receipt of the Confidential Information.</w:t>
      </w:r>
    </w:p>
    <w:p w14:paraId="29EC7272" w14:textId="77777777" w:rsidR="006456A6" w:rsidRPr="00105863" w:rsidRDefault="006456A6" w:rsidP="006456A6">
      <w:pPr>
        <w:autoSpaceDE w:val="0"/>
        <w:autoSpaceDN w:val="0"/>
        <w:adjustRightInd w:val="0"/>
        <w:spacing w:after="240"/>
        <w:ind w:left="720"/>
        <w:jc w:val="both"/>
        <w:outlineLvl w:val="1"/>
        <w:rPr>
          <w:rFonts w:ascii="Calibri" w:hAnsi="Calibri" w:cs="Calibri"/>
          <w:b/>
          <w:w w:val="0"/>
          <w:sz w:val="22"/>
          <w:szCs w:val="22"/>
        </w:rPr>
      </w:pPr>
    </w:p>
    <w:p w14:paraId="6EEF4C96" w14:textId="77777777" w:rsidR="00D50739" w:rsidRPr="00105863" w:rsidRDefault="00F57427" w:rsidP="00105863">
      <w:pPr>
        <w:numPr>
          <w:ilvl w:val="2"/>
          <w:numId w:val="23"/>
        </w:numPr>
        <w:autoSpaceDE w:val="0"/>
        <w:autoSpaceDN w:val="0"/>
        <w:adjustRightInd w:val="0"/>
        <w:spacing w:after="240"/>
        <w:jc w:val="both"/>
        <w:outlineLvl w:val="1"/>
        <w:rPr>
          <w:rFonts w:ascii="Calibri" w:hAnsi="Calibri" w:cs="Calibri"/>
          <w:sz w:val="22"/>
          <w:szCs w:val="22"/>
        </w:rPr>
      </w:pPr>
      <w:r w:rsidRPr="00105863">
        <w:rPr>
          <w:rFonts w:ascii="Calibri" w:hAnsi="Calibri" w:cs="Calibri"/>
          <w:b/>
          <w:bCs/>
          <w:sz w:val="22"/>
          <w:szCs w:val="22"/>
        </w:rPr>
        <w:lastRenderedPageBreak/>
        <w:t>Term &amp; Termination</w:t>
      </w:r>
    </w:p>
    <w:p w14:paraId="6D5A1A24" w14:textId="77777777" w:rsidR="00D50739" w:rsidRPr="00105863" w:rsidRDefault="00F57427" w:rsidP="00105863">
      <w:pPr>
        <w:numPr>
          <w:ilvl w:val="3"/>
          <w:numId w:val="30"/>
        </w:numPr>
        <w:autoSpaceDE w:val="0"/>
        <w:autoSpaceDN w:val="0"/>
        <w:adjustRightInd w:val="0"/>
        <w:spacing w:after="240"/>
        <w:jc w:val="both"/>
        <w:outlineLvl w:val="1"/>
        <w:rPr>
          <w:rFonts w:ascii="Calibri" w:hAnsi="Calibri" w:cs="Calibri"/>
          <w:sz w:val="22"/>
          <w:szCs w:val="22"/>
        </w:rPr>
      </w:pPr>
      <w:r w:rsidRPr="00105863">
        <w:rPr>
          <w:rFonts w:ascii="Calibri" w:hAnsi="Calibri" w:cs="Calibri"/>
          <w:sz w:val="22"/>
          <w:szCs w:val="22"/>
        </w:rPr>
        <w:t xml:space="preserve">This </w:t>
      </w:r>
      <w:r w:rsidR="004277C2">
        <w:rPr>
          <w:rFonts w:ascii="Calibri" w:hAnsi="Calibri" w:cs="Calibri"/>
          <w:sz w:val="22"/>
          <w:szCs w:val="22"/>
        </w:rPr>
        <w:t>A</w:t>
      </w:r>
      <w:r w:rsidRPr="00105863">
        <w:rPr>
          <w:rFonts w:ascii="Calibri" w:hAnsi="Calibri" w:cs="Calibri"/>
          <w:sz w:val="22"/>
          <w:szCs w:val="22"/>
        </w:rPr>
        <w:t xml:space="preserve">greement will terminate in accordance with the termination provisions noted in the Research Agreement. </w:t>
      </w:r>
    </w:p>
    <w:p w14:paraId="34A9B676" w14:textId="77777777" w:rsidR="00D50739" w:rsidRPr="00105863" w:rsidRDefault="00F57427" w:rsidP="00105863">
      <w:pPr>
        <w:numPr>
          <w:ilvl w:val="3"/>
          <w:numId w:val="30"/>
        </w:numPr>
        <w:autoSpaceDE w:val="0"/>
        <w:autoSpaceDN w:val="0"/>
        <w:adjustRightInd w:val="0"/>
        <w:spacing w:after="240"/>
        <w:jc w:val="both"/>
        <w:outlineLvl w:val="1"/>
        <w:rPr>
          <w:rFonts w:ascii="Calibri" w:hAnsi="Calibri" w:cs="Calibri"/>
          <w:sz w:val="22"/>
          <w:szCs w:val="22"/>
        </w:rPr>
      </w:pPr>
      <w:r w:rsidRPr="00105863">
        <w:rPr>
          <w:rFonts w:ascii="Calibri" w:hAnsi="Calibri" w:cs="Calibri"/>
          <w:sz w:val="22"/>
          <w:szCs w:val="22"/>
        </w:rPr>
        <w:t xml:space="preserve">Notwithstanding anything to the contrary in this Agreement, Section 4 of this Agreement shall survive for a period of two years </w:t>
      </w:r>
      <w:r>
        <w:rPr>
          <w:rFonts w:ascii="Calibri" w:hAnsi="Calibri" w:cs="Calibri"/>
          <w:sz w:val="22"/>
          <w:szCs w:val="22"/>
        </w:rPr>
        <w:t>beyond</w:t>
      </w:r>
      <w:r w:rsidRPr="00105863">
        <w:rPr>
          <w:rFonts w:ascii="Calibri" w:hAnsi="Calibri" w:cs="Calibri"/>
          <w:sz w:val="22"/>
          <w:szCs w:val="22"/>
        </w:rPr>
        <w:t xml:space="preserve"> expiration or termination of the Research Agreement.  </w:t>
      </w:r>
    </w:p>
    <w:p w14:paraId="6DC9AF8C" w14:textId="77777777" w:rsidR="00D50739" w:rsidRPr="00105863" w:rsidRDefault="00F57427" w:rsidP="00105863">
      <w:pPr>
        <w:numPr>
          <w:ilvl w:val="2"/>
          <w:numId w:val="23"/>
        </w:numPr>
        <w:autoSpaceDE w:val="0"/>
        <w:autoSpaceDN w:val="0"/>
        <w:adjustRightInd w:val="0"/>
        <w:spacing w:after="240"/>
        <w:jc w:val="both"/>
        <w:outlineLvl w:val="1"/>
        <w:rPr>
          <w:rFonts w:ascii="Calibri" w:hAnsi="Calibri" w:cs="Calibri"/>
          <w:w w:val="0"/>
          <w:sz w:val="22"/>
          <w:szCs w:val="22"/>
        </w:rPr>
      </w:pPr>
      <w:r w:rsidRPr="00105863">
        <w:rPr>
          <w:rFonts w:ascii="Calibri" w:hAnsi="Calibri" w:cs="Calibri"/>
          <w:b/>
          <w:w w:val="0"/>
          <w:sz w:val="22"/>
          <w:szCs w:val="22"/>
        </w:rPr>
        <w:t>Remedies.</w:t>
      </w:r>
      <w:r w:rsidRPr="00105863">
        <w:rPr>
          <w:rFonts w:ascii="Calibri" w:eastAsia="Calibri" w:hAnsi="Calibri" w:cs="Calibri"/>
          <w:sz w:val="22"/>
          <w:szCs w:val="22"/>
        </w:rPr>
        <w:t xml:space="preserve"> The Receiving Party acknowledges that in the event of a breach or anticipated breach of this Agreement by the Receiving Party or its Representatives, irreparable damages may occur to the Disclosing Party and the amount of potential damages may be impossible to ascertain. The Receiving Party agrees that the Disclosing Party may, in addition to pursuing any remedies provided by law, seek to obtain equitable relief, including an injunction or an order of specific performance of this Agreement and in doing so, is not required to prove actual damages. </w:t>
      </w:r>
    </w:p>
    <w:p w14:paraId="6D60702A" w14:textId="77777777" w:rsidR="00D50739" w:rsidRPr="00105863" w:rsidRDefault="00F57427" w:rsidP="00105863">
      <w:pPr>
        <w:numPr>
          <w:ilvl w:val="2"/>
          <w:numId w:val="23"/>
        </w:numPr>
        <w:autoSpaceDE w:val="0"/>
        <w:autoSpaceDN w:val="0"/>
        <w:adjustRightInd w:val="0"/>
        <w:spacing w:after="240"/>
        <w:jc w:val="both"/>
        <w:outlineLvl w:val="1"/>
        <w:rPr>
          <w:rFonts w:ascii="Calibri" w:hAnsi="Calibri" w:cs="Calibri"/>
          <w:w w:val="0"/>
          <w:sz w:val="22"/>
          <w:szCs w:val="22"/>
        </w:rPr>
      </w:pPr>
      <w:r w:rsidRPr="00105863">
        <w:rPr>
          <w:rFonts w:ascii="Calibri" w:hAnsi="Calibri" w:cs="Calibri"/>
          <w:b/>
          <w:w w:val="0"/>
          <w:sz w:val="22"/>
          <w:szCs w:val="22"/>
        </w:rPr>
        <w:t xml:space="preserve">Warranties and Disclaimer. </w:t>
      </w:r>
      <w:r w:rsidRPr="00105863">
        <w:rPr>
          <w:rFonts w:ascii="Calibri" w:eastAsia="Calibri" w:hAnsi="Calibri" w:cs="Calibri"/>
          <w:sz w:val="22"/>
          <w:szCs w:val="22"/>
        </w:rPr>
        <w:t>The Receiving Party understands and agrees that the Disclosing Party makes no representation or warranty, either express or implied, as to the accuracy or completeness of the Confidential Information.</w:t>
      </w:r>
    </w:p>
    <w:bookmarkEnd w:id="29"/>
    <w:p w14:paraId="27BBE116" w14:textId="77777777" w:rsidR="00D50739" w:rsidRDefault="00F57427" w:rsidP="00105863">
      <w:pPr>
        <w:spacing w:after="240"/>
        <w:rPr>
          <w:rFonts w:asciiTheme="minorHAnsi" w:hAnsiTheme="minorHAnsi"/>
          <w:b/>
          <w:kern w:val="20"/>
          <w:sz w:val="22"/>
        </w:rPr>
      </w:pPr>
      <w:r>
        <w:rPr>
          <w:rFonts w:asciiTheme="minorHAnsi" w:hAnsiTheme="minorHAnsi"/>
          <w:b/>
          <w:kern w:val="20"/>
          <w:sz w:val="22"/>
        </w:rPr>
        <w:br w:type="page"/>
      </w:r>
    </w:p>
    <w:p w14:paraId="6DB6DD22" w14:textId="77777777" w:rsidR="00D50739" w:rsidRDefault="00F57427" w:rsidP="007643B3">
      <w:pPr>
        <w:spacing w:after="240"/>
        <w:jc w:val="center"/>
        <w:rPr>
          <w:rFonts w:asciiTheme="minorHAnsi" w:hAnsiTheme="minorHAnsi"/>
          <w:b/>
          <w:snapToGrid w:val="0"/>
          <w:kern w:val="20"/>
          <w:sz w:val="24"/>
          <w:szCs w:val="24"/>
        </w:rPr>
      </w:pPr>
      <w:r w:rsidRPr="008C0D59">
        <w:rPr>
          <w:rFonts w:asciiTheme="minorHAnsi" w:hAnsiTheme="minorHAnsi"/>
          <w:b/>
          <w:kern w:val="20"/>
          <w:sz w:val="22"/>
        </w:rPr>
        <w:lastRenderedPageBreak/>
        <w:t xml:space="preserve">APPENDIX </w:t>
      </w:r>
      <w:r>
        <w:rPr>
          <w:rFonts w:asciiTheme="minorHAnsi" w:hAnsiTheme="minorHAnsi"/>
          <w:b/>
          <w:kern w:val="20"/>
          <w:sz w:val="22"/>
        </w:rPr>
        <w:t>3</w:t>
      </w:r>
    </w:p>
    <w:p w14:paraId="1B4E60E2" w14:textId="77777777" w:rsidR="00D50739" w:rsidRPr="00627A96" w:rsidRDefault="00F57427" w:rsidP="00D148C7">
      <w:pPr>
        <w:jc w:val="center"/>
        <w:rPr>
          <w:rFonts w:asciiTheme="minorHAnsi" w:hAnsiTheme="minorHAnsi"/>
          <w:b/>
          <w:snapToGrid w:val="0"/>
          <w:kern w:val="20"/>
          <w:sz w:val="22"/>
        </w:rPr>
      </w:pPr>
      <w:r w:rsidRPr="00627A96">
        <w:rPr>
          <w:rFonts w:asciiTheme="minorHAnsi" w:hAnsiTheme="minorHAnsi"/>
          <w:b/>
          <w:snapToGrid w:val="0"/>
          <w:kern w:val="20"/>
          <w:sz w:val="22"/>
        </w:rPr>
        <w:t xml:space="preserve">PROJECT LEADER </w:t>
      </w:r>
      <w:r>
        <w:rPr>
          <w:rFonts w:asciiTheme="minorHAnsi" w:hAnsiTheme="minorHAnsi"/>
          <w:b/>
          <w:snapToGrid w:val="0"/>
          <w:kern w:val="20"/>
          <w:sz w:val="22"/>
        </w:rPr>
        <w:t>AGREEMENT</w:t>
      </w:r>
    </w:p>
    <w:p w14:paraId="28E77793" w14:textId="77777777" w:rsidR="00D50739" w:rsidRPr="00D61FD7" w:rsidRDefault="00D50739" w:rsidP="00D148C7">
      <w:pPr>
        <w:jc w:val="center"/>
        <w:rPr>
          <w:rFonts w:asciiTheme="minorHAnsi" w:hAnsiTheme="minorHAnsi"/>
          <w:snapToGrid w:val="0"/>
          <w:kern w:val="20"/>
          <w:sz w:val="16"/>
          <w:szCs w:val="16"/>
        </w:rPr>
      </w:pPr>
    </w:p>
    <w:p w14:paraId="52E30217" w14:textId="77777777" w:rsidR="00D50739" w:rsidRPr="000152C6" w:rsidRDefault="00F57427" w:rsidP="00D148C7">
      <w:pPr>
        <w:jc w:val="center"/>
        <w:rPr>
          <w:rFonts w:asciiTheme="minorHAnsi" w:hAnsiTheme="minorHAnsi"/>
          <w:kern w:val="20"/>
        </w:rPr>
      </w:pPr>
      <w:r w:rsidRPr="000152C6">
        <w:rPr>
          <w:rFonts w:asciiTheme="minorHAnsi" w:hAnsiTheme="minorHAnsi"/>
          <w:kern w:val="20"/>
        </w:rPr>
        <w:t>Queen’s University at Kingston (“Queen’s”)</w:t>
      </w:r>
    </w:p>
    <w:p w14:paraId="69D41554" w14:textId="77777777" w:rsidR="00D50739" w:rsidRPr="000152C6" w:rsidRDefault="00F57427" w:rsidP="00D148C7">
      <w:pPr>
        <w:jc w:val="center"/>
        <w:rPr>
          <w:rFonts w:asciiTheme="minorHAnsi" w:hAnsiTheme="minorHAnsi"/>
          <w:kern w:val="20"/>
        </w:rPr>
      </w:pPr>
      <w:r w:rsidRPr="000152C6">
        <w:rPr>
          <w:rFonts w:asciiTheme="minorHAnsi" w:hAnsiTheme="minorHAnsi"/>
          <w:kern w:val="20"/>
        </w:rPr>
        <w:t>and</w:t>
      </w:r>
    </w:p>
    <w:p w14:paraId="084323B7" w14:textId="52702473" w:rsidR="00D50739" w:rsidRPr="000152C6" w:rsidRDefault="002F37E2" w:rsidP="00D148C7">
      <w:pPr>
        <w:jc w:val="center"/>
        <w:rPr>
          <w:rFonts w:asciiTheme="minorHAnsi" w:hAnsiTheme="minorHAnsi"/>
          <w:kern w:val="20"/>
        </w:rPr>
      </w:pPr>
      <w:r>
        <w:rPr>
          <w:rFonts w:asciiTheme="minorHAnsi" w:hAnsiTheme="minorHAnsi"/>
          <w:kern w:val="20"/>
        </w:rPr>
        <w:t>Alexander Scott</w:t>
      </w:r>
    </w:p>
    <w:p w14:paraId="12BDE20C" w14:textId="77777777" w:rsidR="00D50739" w:rsidRPr="000152C6" w:rsidRDefault="00F57427" w:rsidP="00D148C7">
      <w:pPr>
        <w:jc w:val="center"/>
        <w:rPr>
          <w:rFonts w:asciiTheme="minorHAnsi" w:hAnsiTheme="minorHAnsi"/>
          <w:kern w:val="20"/>
        </w:rPr>
      </w:pPr>
      <w:r w:rsidRPr="000152C6">
        <w:rPr>
          <w:rFonts w:asciiTheme="minorHAnsi" w:hAnsiTheme="minorHAnsi"/>
          <w:kern w:val="20"/>
        </w:rPr>
        <w:t>(“</w:t>
      </w:r>
      <w:r>
        <w:rPr>
          <w:rFonts w:asciiTheme="minorHAnsi" w:hAnsiTheme="minorHAnsi"/>
          <w:kern w:val="20"/>
        </w:rPr>
        <w:t>Academic Supervisor</w:t>
      </w:r>
      <w:r w:rsidRPr="000152C6">
        <w:rPr>
          <w:rFonts w:asciiTheme="minorHAnsi" w:hAnsiTheme="minorHAnsi"/>
          <w:kern w:val="20"/>
        </w:rPr>
        <w:t>”)</w:t>
      </w:r>
    </w:p>
    <w:tbl>
      <w:tblPr>
        <w:tblW w:w="9768" w:type="dxa"/>
        <w:tblInd w:w="-318" w:type="dxa"/>
        <w:tblLayout w:type="fixed"/>
        <w:tblLook w:val="0000" w:firstRow="0" w:lastRow="0" w:firstColumn="0" w:lastColumn="0" w:noHBand="0" w:noVBand="0"/>
      </w:tblPr>
      <w:tblGrid>
        <w:gridCol w:w="1578"/>
        <w:gridCol w:w="8190"/>
      </w:tblGrid>
      <w:tr w:rsidR="000B0407" w14:paraId="13DF3466" w14:textId="77777777" w:rsidTr="00105863">
        <w:tc>
          <w:tcPr>
            <w:tcW w:w="1578" w:type="dxa"/>
          </w:tcPr>
          <w:p w14:paraId="1995B38A" w14:textId="77777777" w:rsidR="00D50739" w:rsidRPr="00627A96" w:rsidRDefault="00F57427" w:rsidP="00105863">
            <w:pPr>
              <w:jc w:val="both"/>
              <w:rPr>
                <w:rFonts w:asciiTheme="minorHAnsi" w:hAnsiTheme="minorHAnsi"/>
                <w:b/>
                <w:kern w:val="20"/>
              </w:rPr>
            </w:pPr>
            <w:r>
              <w:rPr>
                <w:rFonts w:asciiTheme="minorHAnsi" w:hAnsiTheme="minorHAnsi"/>
                <w:b/>
                <w:kern w:val="20"/>
              </w:rPr>
              <w:t>“Partner Organization”</w:t>
            </w:r>
          </w:p>
        </w:tc>
        <w:tc>
          <w:tcPr>
            <w:tcW w:w="8190" w:type="dxa"/>
            <w:tcBorders>
              <w:bottom w:val="single" w:sz="4" w:space="0" w:color="auto"/>
            </w:tcBorders>
          </w:tcPr>
          <w:p w14:paraId="1F156C0F" w14:textId="053C5A1B" w:rsidR="00D50739" w:rsidRPr="00627A96" w:rsidRDefault="00F57427" w:rsidP="00105863">
            <w:pPr>
              <w:ind w:left="-108"/>
              <w:jc w:val="both"/>
              <w:rPr>
                <w:rFonts w:asciiTheme="minorHAnsi" w:hAnsiTheme="minorHAnsi"/>
                <w:kern w:val="20"/>
              </w:rPr>
            </w:pPr>
            <w:r w:rsidRPr="00627A96">
              <w:rPr>
                <w:rFonts w:asciiTheme="minorHAnsi" w:hAnsiTheme="minorHAnsi"/>
                <w:noProof/>
                <w:kern w:val="20"/>
              </w:rPr>
              <w:t> </w:t>
            </w:r>
            <w:r w:rsidR="002F37E2">
              <w:rPr>
                <w:rFonts w:asciiTheme="minorHAnsi" w:hAnsiTheme="minorHAnsi"/>
                <w:noProof/>
                <w:kern w:val="20"/>
              </w:rPr>
              <w:t>RBC</w:t>
            </w:r>
            <w:r w:rsidRPr="00627A96">
              <w:rPr>
                <w:rFonts w:asciiTheme="minorHAnsi" w:hAnsiTheme="minorHAnsi"/>
                <w:noProof/>
                <w:kern w:val="20"/>
              </w:rPr>
              <w:t> </w:t>
            </w:r>
            <w:r w:rsidRPr="00627A96">
              <w:rPr>
                <w:rFonts w:asciiTheme="minorHAnsi" w:hAnsiTheme="minorHAnsi"/>
                <w:noProof/>
                <w:kern w:val="20"/>
              </w:rPr>
              <w:t> </w:t>
            </w:r>
            <w:r w:rsidRPr="00627A96">
              <w:rPr>
                <w:rFonts w:asciiTheme="minorHAnsi" w:hAnsiTheme="minorHAnsi"/>
                <w:noProof/>
                <w:kern w:val="20"/>
              </w:rPr>
              <w:t> </w:t>
            </w:r>
            <w:r w:rsidRPr="00627A96">
              <w:rPr>
                <w:rFonts w:asciiTheme="minorHAnsi" w:hAnsiTheme="minorHAnsi"/>
                <w:noProof/>
                <w:kern w:val="20"/>
              </w:rPr>
              <w:t> </w:t>
            </w:r>
          </w:p>
        </w:tc>
      </w:tr>
      <w:tr w:rsidR="000B0407" w14:paraId="504C2D2E" w14:textId="77777777" w:rsidTr="00105863">
        <w:trPr>
          <w:trHeight w:hRule="exact" w:val="40"/>
        </w:trPr>
        <w:tc>
          <w:tcPr>
            <w:tcW w:w="1578" w:type="dxa"/>
          </w:tcPr>
          <w:p w14:paraId="74E9E253" w14:textId="77777777" w:rsidR="00D50739" w:rsidRPr="00627A96" w:rsidRDefault="00D50739" w:rsidP="00105863">
            <w:pPr>
              <w:jc w:val="both"/>
              <w:rPr>
                <w:rFonts w:asciiTheme="minorHAnsi" w:hAnsiTheme="minorHAnsi"/>
                <w:b/>
                <w:kern w:val="20"/>
              </w:rPr>
            </w:pPr>
          </w:p>
        </w:tc>
        <w:tc>
          <w:tcPr>
            <w:tcW w:w="8190" w:type="dxa"/>
          </w:tcPr>
          <w:p w14:paraId="4B9C8FF9" w14:textId="77777777" w:rsidR="00D50739" w:rsidRPr="00627A96" w:rsidRDefault="00D50739" w:rsidP="00105863">
            <w:pPr>
              <w:jc w:val="both"/>
              <w:rPr>
                <w:rFonts w:asciiTheme="minorHAnsi" w:hAnsiTheme="minorHAnsi"/>
                <w:kern w:val="20"/>
              </w:rPr>
            </w:pPr>
          </w:p>
        </w:tc>
      </w:tr>
      <w:tr w:rsidR="000B0407" w14:paraId="4F639912" w14:textId="77777777" w:rsidTr="00105863">
        <w:tc>
          <w:tcPr>
            <w:tcW w:w="1578" w:type="dxa"/>
          </w:tcPr>
          <w:p w14:paraId="156E22DE" w14:textId="77777777" w:rsidR="00D50739" w:rsidRPr="00627A96" w:rsidRDefault="00F57427" w:rsidP="00105863">
            <w:pPr>
              <w:ind w:left="30" w:right="-108"/>
              <w:jc w:val="both"/>
              <w:rPr>
                <w:rFonts w:asciiTheme="minorHAnsi" w:hAnsiTheme="minorHAnsi"/>
                <w:b/>
                <w:kern w:val="20"/>
              </w:rPr>
            </w:pPr>
            <w:r>
              <w:rPr>
                <w:rFonts w:asciiTheme="minorHAnsi" w:hAnsiTheme="minorHAnsi"/>
                <w:b/>
                <w:kern w:val="20"/>
              </w:rPr>
              <w:t>“Project”</w:t>
            </w:r>
          </w:p>
        </w:tc>
        <w:tc>
          <w:tcPr>
            <w:tcW w:w="8190" w:type="dxa"/>
            <w:tcBorders>
              <w:bottom w:val="single" w:sz="4" w:space="0" w:color="auto"/>
            </w:tcBorders>
          </w:tcPr>
          <w:p w14:paraId="3D3C5A5E" w14:textId="13ABD176" w:rsidR="00D50739" w:rsidRPr="00627A96" w:rsidRDefault="00F57427" w:rsidP="00105863">
            <w:pPr>
              <w:ind w:left="-108"/>
              <w:jc w:val="both"/>
              <w:rPr>
                <w:rFonts w:asciiTheme="minorHAnsi" w:hAnsiTheme="minorHAnsi"/>
                <w:kern w:val="20"/>
              </w:rPr>
            </w:pPr>
            <w:r w:rsidRPr="00627A96">
              <w:rPr>
                <w:rFonts w:asciiTheme="minorHAnsi" w:hAnsiTheme="minorHAnsi"/>
                <w:noProof/>
                <w:kern w:val="20"/>
              </w:rPr>
              <w:t> </w:t>
            </w:r>
            <w:r w:rsidR="002F37E2">
              <w:rPr>
                <w:rFonts w:asciiTheme="minorHAnsi" w:hAnsiTheme="minorHAnsi"/>
                <w:noProof/>
                <w:kern w:val="20"/>
              </w:rPr>
              <w:t xml:space="preserve"> </w:t>
            </w:r>
            <w:r w:rsidR="002F37E2">
              <w:rPr>
                <w:rFonts w:asciiTheme="minorHAnsi" w:hAnsiTheme="minorHAnsi"/>
                <w:noProof/>
                <w:kern w:val="20"/>
              </w:rPr>
              <w:t>ESG Focused GenAI Research</w:t>
            </w:r>
            <w:r w:rsidR="002F37E2" w:rsidRPr="00627A96">
              <w:rPr>
                <w:rFonts w:asciiTheme="minorHAnsi" w:hAnsiTheme="minorHAnsi"/>
                <w:noProof/>
                <w:kern w:val="20"/>
              </w:rPr>
              <w:t xml:space="preserve"> </w:t>
            </w:r>
            <w:r w:rsidRPr="00627A96">
              <w:rPr>
                <w:rFonts w:asciiTheme="minorHAnsi" w:hAnsiTheme="minorHAnsi"/>
                <w:noProof/>
                <w:kern w:val="20"/>
              </w:rPr>
              <w:t> </w:t>
            </w:r>
            <w:r w:rsidRPr="00627A96">
              <w:rPr>
                <w:rFonts w:asciiTheme="minorHAnsi" w:hAnsiTheme="minorHAnsi"/>
                <w:noProof/>
                <w:kern w:val="20"/>
              </w:rPr>
              <w:t> </w:t>
            </w:r>
            <w:r w:rsidRPr="00627A96">
              <w:rPr>
                <w:rFonts w:asciiTheme="minorHAnsi" w:hAnsiTheme="minorHAnsi"/>
                <w:noProof/>
                <w:kern w:val="20"/>
              </w:rPr>
              <w:t> </w:t>
            </w:r>
            <w:r w:rsidRPr="00627A96">
              <w:rPr>
                <w:rFonts w:asciiTheme="minorHAnsi" w:hAnsiTheme="minorHAnsi"/>
                <w:noProof/>
                <w:kern w:val="20"/>
              </w:rPr>
              <w:t> </w:t>
            </w:r>
          </w:p>
        </w:tc>
      </w:tr>
    </w:tbl>
    <w:p w14:paraId="3AF427F9" w14:textId="77777777" w:rsidR="00D50739" w:rsidRPr="00627A96" w:rsidRDefault="00D50739" w:rsidP="00D148C7">
      <w:pPr>
        <w:rPr>
          <w:rFonts w:asciiTheme="minorHAnsi" w:hAnsiTheme="minorHAnsi"/>
          <w:kern w:val="20"/>
          <w:sz w:val="22"/>
        </w:rPr>
      </w:pPr>
    </w:p>
    <w:p w14:paraId="43AE4C88" w14:textId="77777777" w:rsidR="00D50739" w:rsidRDefault="00F57427" w:rsidP="00D148C7">
      <w:pPr>
        <w:jc w:val="both"/>
        <w:rPr>
          <w:rFonts w:asciiTheme="minorHAnsi" w:hAnsiTheme="minorHAnsi"/>
          <w:kern w:val="18"/>
        </w:rPr>
      </w:pPr>
      <w:r w:rsidRPr="00627A96">
        <w:rPr>
          <w:rFonts w:asciiTheme="minorHAnsi" w:hAnsiTheme="minorHAnsi"/>
          <w:kern w:val="18"/>
        </w:rPr>
        <w:t xml:space="preserve">I, the undersigned </w:t>
      </w:r>
      <w:r>
        <w:rPr>
          <w:rFonts w:asciiTheme="minorHAnsi" w:hAnsiTheme="minorHAnsi"/>
          <w:kern w:val="18"/>
        </w:rPr>
        <w:t>Academic Supervisor</w:t>
      </w:r>
      <w:r w:rsidRPr="00627A96">
        <w:rPr>
          <w:rFonts w:asciiTheme="minorHAnsi" w:hAnsiTheme="minorHAnsi"/>
          <w:kern w:val="18"/>
        </w:rPr>
        <w:t xml:space="preserve">, have read and understood the agreement attached hereto (the “Research Agreement”). In consideration of my participating in the </w:t>
      </w:r>
      <w:r>
        <w:rPr>
          <w:rFonts w:asciiTheme="minorHAnsi" w:hAnsiTheme="minorHAnsi"/>
          <w:kern w:val="18"/>
        </w:rPr>
        <w:t>P</w:t>
      </w:r>
      <w:r w:rsidRPr="00627A96">
        <w:rPr>
          <w:rFonts w:asciiTheme="minorHAnsi" w:hAnsiTheme="minorHAnsi"/>
          <w:kern w:val="18"/>
        </w:rPr>
        <w:t>roject described in the Research Agreement</w:t>
      </w:r>
      <w:r>
        <w:rPr>
          <w:rFonts w:asciiTheme="minorHAnsi" w:hAnsiTheme="minorHAnsi"/>
          <w:kern w:val="18"/>
        </w:rPr>
        <w:t xml:space="preserve"> </w:t>
      </w:r>
      <w:r w:rsidRPr="00627A96">
        <w:rPr>
          <w:rFonts w:asciiTheme="minorHAnsi" w:hAnsiTheme="minorHAnsi"/>
          <w:kern w:val="18"/>
        </w:rPr>
        <w:t xml:space="preserve">as </w:t>
      </w:r>
      <w:r>
        <w:rPr>
          <w:rFonts w:asciiTheme="minorHAnsi" w:hAnsiTheme="minorHAnsi"/>
          <w:kern w:val="18"/>
        </w:rPr>
        <w:t>Academic Supervisor</w:t>
      </w:r>
      <w:r w:rsidRPr="00627A96">
        <w:rPr>
          <w:rFonts w:asciiTheme="minorHAnsi" w:hAnsiTheme="minorHAnsi"/>
          <w:kern w:val="18"/>
        </w:rPr>
        <w:t xml:space="preserve">, </w:t>
      </w:r>
      <w:r>
        <w:rPr>
          <w:rFonts w:asciiTheme="minorHAnsi" w:hAnsiTheme="minorHAnsi"/>
          <w:kern w:val="18"/>
        </w:rPr>
        <w:t xml:space="preserve">and as a condition of receipt of funding or support from Partner Organization, </w:t>
      </w:r>
      <w:r w:rsidRPr="00627A96">
        <w:rPr>
          <w:rFonts w:asciiTheme="minorHAnsi" w:hAnsiTheme="minorHAnsi"/>
          <w:kern w:val="18"/>
        </w:rPr>
        <w:t xml:space="preserve">I hereby agree to assign </w:t>
      </w:r>
      <w:r>
        <w:rPr>
          <w:rFonts w:asciiTheme="minorHAnsi" w:hAnsiTheme="minorHAnsi"/>
          <w:kern w:val="18"/>
        </w:rPr>
        <w:t xml:space="preserve">my rights to </w:t>
      </w:r>
      <w:r w:rsidRPr="00627A96">
        <w:rPr>
          <w:rFonts w:asciiTheme="minorHAnsi" w:hAnsiTheme="minorHAnsi"/>
          <w:kern w:val="18"/>
        </w:rPr>
        <w:t xml:space="preserve">all Intellectual Property generated </w:t>
      </w:r>
      <w:r>
        <w:rPr>
          <w:rFonts w:asciiTheme="minorHAnsi" w:hAnsiTheme="minorHAnsi"/>
          <w:kern w:val="18"/>
        </w:rPr>
        <w:t xml:space="preserve">or created </w:t>
      </w:r>
      <w:r w:rsidRPr="00627A96">
        <w:rPr>
          <w:rFonts w:asciiTheme="minorHAnsi" w:hAnsiTheme="minorHAnsi"/>
          <w:kern w:val="18"/>
        </w:rPr>
        <w:t>by me in connection with the Research Agreement to Queen’s</w:t>
      </w:r>
      <w:r>
        <w:rPr>
          <w:rFonts w:asciiTheme="minorHAnsi" w:hAnsiTheme="minorHAnsi"/>
          <w:kern w:val="18"/>
        </w:rPr>
        <w:t xml:space="preserve"> but only to the extent necessary to fulfill both Queen’s obligations and my obligations under the Research Agreement</w:t>
      </w:r>
      <w:r w:rsidRPr="00627A96">
        <w:rPr>
          <w:rFonts w:asciiTheme="minorHAnsi" w:hAnsiTheme="minorHAnsi"/>
          <w:kern w:val="18"/>
        </w:rPr>
        <w:t>.</w:t>
      </w:r>
      <w:r w:rsidRPr="007130A1">
        <w:rPr>
          <w:rFonts w:asciiTheme="minorHAnsi" w:hAnsiTheme="minorHAnsi"/>
          <w:kern w:val="18"/>
        </w:rPr>
        <w:t xml:space="preserve"> </w:t>
      </w:r>
      <w:r w:rsidRPr="00EF2A62">
        <w:rPr>
          <w:rFonts w:asciiTheme="minorHAnsi" w:hAnsiTheme="minorHAnsi"/>
          <w:kern w:val="18"/>
        </w:rPr>
        <w:t>To the extent that any Intellectual Property cannot prospectively be assigned, I will assign</w:t>
      </w:r>
      <w:r>
        <w:rPr>
          <w:rFonts w:asciiTheme="minorHAnsi" w:hAnsiTheme="minorHAnsi"/>
          <w:kern w:val="18"/>
        </w:rPr>
        <w:t xml:space="preserve"> my rights to </w:t>
      </w:r>
      <w:r w:rsidRPr="00EF2A62">
        <w:rPr>
          <w:rFonts w:asciiTheme="minorHAnsi" w:hAnsiTheme="minorHAnsi"/>
          <w:kern w:val="18"/>
        </w:rPr>
        <w:t>such Intellectual Property to Queen’s on creation.</w:t>
      </w:r>
      <w:r>
        <w:rPr>
          <w:rFonts w:asciiTheme="minorHAnsi" w:hAnsiTheme="minorHAnsi"/>
          <w:kern w:val="18"/>
        </w:rPr>
        <w:t xml:space="preserve"> </w:t>
      </w:r>
      <w:r w:rsidRPr="00627A96">
        <w:rPr>
          <w:rFonts w:asciiTheme="minorHAnsi" w:hAnsiTheme="minorHAnsi"/>
          <w:kern w:val="18"/>
        </w:rPr>
        <w:t xml:space="preserve">I </w:t>
      </w:r>
      <w:r>
        <w:rPr>
          <w:rFonts w:asciiTheme="minorHAnsi" w:hAnsiTheme="minorHAnsi"/>
          <w:kern w:val="18"/>
        </w:rPr>
        <w:t xml:space="preserve">will </w:t>
      </w:r>
      <w:r w:rsidRPr="00627A96">
        <w:rPr>
          <w:rFonts w:asciiTheme="minorHAnsi" w:hAnsiTheme="minorHAnsi"/>
          <w:kern w:val="18"/>
        </w:rPr>
        <w:t>sign and execute all documents necessary in this regard, and provide timely support in respect of any patent protection or filings made in respect of Intellectual Property created under the Research Agreement.</w:t>
      </w:r>
      <w:r w:rsidRPr="00EF2A62">
        <w:rPr>
          <w:rFonts w:asciiTheme="minorHAnsi" w:hAnsiTheme="minorHAnsi"/>
          <w:kern w:val="18"/>
        </w:rPr>
        <w:t xml:space="preserve"> </w:t>
      </w:r>
    </w:p>
    <w:p w14:paraId="10BAC56A" w14:textId="77777777" w:rsidR="00D50739" w:rsidRDefault="00D50739" w:rsidP="00D148C7">
      <w:pPr>
        <w:jc w:val="both"/>
        <w:rPr>
          <w:rFonts w:asciiTheme="minorHAnsi" w:hAnsiTheme="minorHAnsi"/>
          <w:kern w:val="18"/>
        </w:rPr>
      </w:pPr>
    </w:p>
    <w:p w14:paraId="68343C56" w14:textId="77777777" w:rsidR="00D50739" w:rsidRPr="00627A96" w:rsidRDefault="00F57427" w:rsidP="00D148C7">
      <w:pPr>
        <w:jc w:val="both"/>
        <w:rPr>
          <w:rFonts w:asciiTheme="minorHAnsi" w:hAnsiTheme="minorHAnsi"/>
          <w:kern w:val="18"/>
        </w:rPr>
      </w:pPr>
      <w:r>
        <w:rPr>
          <w:rFonts w:asciiTheme="minorHAnsi" w:hAnsiTheme="minorHAnsi"/>
          <w:kern w:val="18"/>
        </w:rPr>
        <w:t xml:space="preserve">Once all obligations under the Research Agreement </w:t>
      </w:r>
      <w:r w:rsidRPr="00893F1E">
        <w:rPr>
          <w:rFonts w:asciiTheme="minorHAnsi" w:hAnsiTheme="minorHAnsi"/>
          <w:kern w:val="18"/>
        </w:rPr>
        <w:t xml:space="preserve">to the </w:t>
      </w:r>
      <w:r>
        <w:rPr>
          <w:rFonts w:asciiTheme="minorHAnsi" w:hAnsiTheme="minorHAnsi"/>
          <w:kern w:val="18"/>
        </w:rPr>
        <w:t>Partner Organization</w:t>
      </w:r>
      <w:r w:rsidRPr="00893F1E">
        <w:rPr>
          <w:rFonts w:asciiTheme="minorHAnsi" w:hAnsiTheme="minorHAnsi"/>
          <w:kern w:val="18"/>
        </w:rPr>
        <w:t xml:space="preserve"> and any other parties are fulfilled, any and all remaining Intellectual Property rights that I have assigned hereunder will be returned to me, subject to any subsequent written agreements that I may have entered into respecting this Intellectual Property.</w:t>
      </w:r>
      <w:r>
        <w:rPr>
          <w:rFonts w:asciiTheme="minorHAnsi" w:hAnsiTheme="minorHAnsi"/>
          <w:kern w:val="18"/>
        </w:rPr>
        <w:t xml:space="preserve"> </w:t>
      </w:r>
    </w:p>
    <w:p w14:paraId="36FB9E5D" w14:textId="77777777" w:rsidR="00D50739" w:rsidRPr="00627A96" w:rsidRDefault="00D50739" w:rsidP="00D148C7">
      <w:pPr>
        <w:jc w:val="both"/>
        <w:rPr>
          <w:rFonts w:asciiTheme="minorHAnsi" w:hAnsiTheme="minorHAnsi"/>
          <w:kern w:val="18"/>
        </w:rPr>
      </w:pPr>
    </w:p>
    <w:p w14:paraId="6DF71792" w14:textId="77777777" w:rsidR="00D50739" w:rsidRPr="00627A96" w:rsidRDefault="00F57427" w:rsidP="00D148C7">
      <w:pPr>
        <w:jc w:val="both"/>
        <w:rPr>
          <w:rFonts w:asciiTheme="minorHAnsi" w:hAnsiTheme="minorHAnsi"/>
          <w:kern w:val="18"/>
        </w:rPr>
      </w:pPr>
      <w:r w:rsidRPr="00627A96">
        <w:rPr>
          <w:rFonts w:asciiTheme="minorHAnsi" w:hAnsiTheme="minorHAnsi"/>
          <w:kern w:val="18"/>
        </w:rPr>
        <w:t xml:space="preserve">I hereby undertake to inform all Queen’s participants involved in this Project of their obligations </w:t>
      </w:r>
      <w:r>
        <w:rPr>
          <w:rFonts w:asciiTheme="minorHAnsi" w:hAnsiTheme="minorHAnsi"/>
          <w:kern w:val="18"/>
        </w:rPr>
        <w:t xml:space="preserve">with respect to Intellectual Property </w:t>
      </w:r>
      <w:r w:rsidRPr="00627A96">
        <w:rPr>
          <w:rFonts w:asciiTheme="minorHAnsi" w:hAnsiTheme="minorHAnsi"/>
          <w:kern w:val="18"/>
        </w:rPr>
        <w:t xml:space="preserve">and to obtain their written acceptance of same, in the form of the Participant Agreement attached as Appendix </w:t>
      </w:r>
      <w:r>
        <w:rPr>
          <w:rFonts w:asciiTheme="minorHAnsi" w:hAnsiTheme="minorHAnsi"/>
          <w:kern w:val="18"/>
        </w:rPr>
        <w:t>3</w:t>
      </w:r>
      <w:r w:rsidRPr="00627A96">
        <w:rPr>
          <w:rFonts w:asciiTheme="minorHAnsi" w:hAnsiTheme="minorHAnsi"/>
          <w:kern w:val="18"/>
        </w:rPr>
        <w:t xml:space="preserve"> of the Research Agreement. </w:t>
      </w:r>
    </w:p>
    <w:p w14:paraId="3B502850" w14:textId="77777777" w:rsidR="00D50739" w:rsidRPr="00627A96" w:rsidRDefault="00D50739" w:rsidP="00D148C7">
      <w:pPr>
        <w:jc w:val="both"/>
        <w:rPr>
          <w:rFonts w:asciiTheme="minorHAnsi" w:hAnsiTheme="minorHAnsi"/>
          <w:kern w:val="18"/>
        </w:rPr>
      </w:pPr>
    </w:p>
    <w:p w14:paraId="0D274AAD" w14:textId="77777777" w:rsidR="00D50739" w:rsidRPr="00627A96" w:rsidRDefault="00F57427" w:rsidP="00D148C7">
      <w:pPr>
        <w:jc w:val="both"/>
        <w:rPr>
          <w:rFonts w:asciiTheme="minorHAnsi" w:hAnsiTheme="minorHAnsi"/>
          <w:kern w:val="18"/>
        </w:rPr>
      </w:pPr>
      <w:r w:rsidRPr="00627A96">
        <w:rPr>
          <w:rFonts w:asciiTheme="minorHAnsi" w:hAnsiTheme="minorHAnsi"/>
          <w:kern w:val="18"/>
        </w:rPr>
        <w:t xml:space="preserve">I further agree to abide by the terms and conditions of the Research Agreement for this Project and in particular I agree to: </w:t>
      </w:r>
    </w:p>
    <w:p w14:paraId="37687882" w14:textId="77777777" w:rsidR="00D50739" w:rsidRPr="00F34C3D" w:rsidRDefault="00F57427" w:rsidP="00D148C7">
      <w:pPr>
        <w:numPr>
          <w:ilvl w:val="0"/>
          <w:numId w:val="2"/>
        </w:numPr>
        <w:spacing w:after="120"/>
        <w:rPr>
          <w:rFonts w:asciiTheme="minorHAnsi" w:hAnsiTheme="minorHAnsi"/>
          <w:kern w:val="16"/>
        </w:rPr>
      </w:pPr>
      <w:r w:rsidRPr="00627A96">
        <w:rPr>
          <w:rFonts w:asciiTheme="minorHAnsi" w:hAnsiTheme="minorHAnsi"/>
          <w:kern w:val="18"/>
        </w:rPr>
        <w:t xml:space="preserve">Be bound by internal policies of Queen’s, including the Senate Policy on Integrity in Research dated </w:t>
      </w:r>
      <w:r w:rsidRPr="00627A96">
        <w:rPr>
          <w:rFonts w:asciiTheme="minorHAnsi" w:hAnsiTheme="minorHAnsi"/>
          <w:kern w:val="16"/>
        </w:rPr>
        <w:t>January 2009,</w:t>
      </w:r>
      <w:r>
        <w:rPr>
          <w:rFonts w:asciiTheme="minorHAnsi" w:hAnsiTheme="minorHAnsi"/>
          <w:kern w:val="16"/>
        </w:rPr>
        <w:t xml:space="preserve"> as amended,</w:t>
      </w:r>
      <w:r w:rsidRPr="00627A96">
        <w:rPr>
          <w:rFonts w:asciiTheme="minorHAnsi" w:hAnsiTheme="minorHAnsi"/>
          <w:kern w:val="16"/>
        </w:rPr>
        <w:t xml:space="preserve"> located on the Queen’s University website and I agree to advise Queen's University of any perceived or actual breach of  such policies</w:t>
      </w:r>
      <w:r>
        <w:rPr>
          <w:rFonts w:asciiTheme="minorHAnsi" w:hAnsiTheme="minorHAnsi"/>
          <w:kern w:val="16"/>
        </w:rPr>
        <w:t xml:space="preserve"> </w:t>
      </w:r>
      <w:r w:rsidRPr="00F34C3D">
        <w:rPr>
          <w:rFonts w:asciiTheme="minorHAnsi" w:hAnsiTheme="minorHAnsi"/>
          <w:kern w:val="20"/>
        </w:rPr>
        <w:t>(</w:t>
      </w:r>
      <w:hyperlink r:id="rId41" w:history="1">
        <w:r w:rsidRPr="00F34C3D">
          <w:rPr>
            <w:rStyle w:val="Hyperlink"/>
            <w:rFonts w:asciiTheme="minorHAnsi" w:hAnsiTheme="minorHAnsi"/>
          </w:rPr>
          <w:t>http://www.queensu.ca/secretariat/sites/webpublish.queensu.ca.uslcwww/files/files/policies/senateandtrustees/research_integrity.pdf</w:t>
        </w:r>
      </w:hyperlink>
      <w:r w:rsidRPr="00F34C3D">
        <w:rPr>
          <w:rFonts w:asciiTheme="minorHAnsi" w:hAnsiTheme="minorHAnsi"/>
        </w:rPr>
        <w:t>)</w:t>
      </w:r>
      <w:r w:rsidRPr="00F34C3D">
        <w:rPr>
          <w:rFonts w:asciiTheme="minorHAnsi" w:hAnsiTheme="minorHAnsi"/>
          <w:kern w:val="16"/>
        </w:rPr>
        <w:t>;</w:t>
      </w:r>
    </w:p>
    <w:p w14:paraId="3DE3ECC4" w14:textId="77777777" w:rsidR="00D50739" w:rsidRPr="00627A96" w:rsidRDefault="00F57427" w:rsidP="00D148C7">
      <w:pPr>
        <w:numPr>
          <w:ilvl w:val="0"/>
          <w:numId w:val="2"/>
        </w:numPr>
        <w:spacing w:after="120"/>
        <w:jc w:val="both"/>
        <w:rPr>
          <w:rFonts w:asciiTheme="minorHAnsi" w:hAnsiTheme="minorHAnsi"/>
          <w:kern w:val="18"/>
        </w:rPr>
      </w:pPr>
      <w:r w:rsidRPr="00627A96">
        <w:rPr>
          <w:rFonts w:asciiTheme="minorHAnsi" w:hAnsiTheme="minorHAnsi"/>
          <w:kern w:val="18"/>
        </w:rPr>
        <w:t>Abide by the Tri-Council Policy Statement on Integrity in Research and regulations governing the use of research funds and in the conduct of research, including obtaining from Queen’s or my employing institution appropriate certification and/or approval regarding the use of humans, animals and/or biohazards in the conduct of the Project;</w:t>
      </w:r>
    </w:p>
    <w:p w14:paraId="6BFEF75D" w14:textId="77777777" w:rsidR="00D50739" w:rsidRPr="00627A96" w:rsidRDefault="00F57427" w:rsidP="00D148C7">
      <w:pPr>
        <w:numPr>
          <w:ilvl w:val="0"/>
          <w:numId w:val="2"/>
        </w:numPr>
        <w:spacing w:after="120"/>
        <w:jc w:val="both"/>
        <w:rPr>
          <w:rFonts w:asciiTheme="minorHAnsi" w:hAnsiTheme="minorHAnsi"/>
          <w:kern w:val="18"/>
        </w:rPr>
      </w:pPr>
      <w:r w:rsidRPr="00627A96">
        <w:rPr>
          <w:rFonts w:asciiTheme="minorHAnsi" w:hAnsiTheme="minorHAnsi"/>
          <w:kern w:val="18"/>
        </w:rPr>
        <w:t>Inform Queen’s in a timely manner, prior to undertaking any research activity impinging upon or conflicting (including conflicts of interest) with the Research Agreement</w:t>
      </w:r>
      <w:r>
        <w:rPr>
          <w:rFonts w:asciiTheme="minorHAnsi" w:hAnsiTheme="minorHAnsi"/>
          <w:kern w:val="18"/>
        </w:rPr>
        <w:t>;</w:t>
      </w:r>
    </w:p>
    <w:p w14:paraId="2F6494A9" w14:textId="77777777" w:rsidR="00D50739" w:rsidRPr="00627A96" w:rsidRDefault="00F57427" w:rsidP="00D148C7">
      <w:pPr>
        <w:numPr>
          <w:ilvl w:val="0"/>
          <w:numId w:val="2"/>
        </w:numPr>
        <w:spacing w:after="120"/>
        <w:jc w:val="both"/>
        <w:rPr>
          <w:rFonts w:asciiTheme="minorHAnsi" w:hAnsiTheme="minorHAnsi"/>
          <w:kern w:val="18"/>
        </w:rPr>
      </w:pPr>
      <w:r w:rsidRPr="00627A96">
        <w:rPr>
          <w:rFonts w:asciiTheme="minorHAnsi" w:hAnsiTheme="minorHAnsi"/>
          <w:kern w:val="18"/>
        </w:rPr>
        <w:t>Endeavour to attain milestones and goals set out in the Research Agreement</w:t>
      </w:r>
      <w:r>
        <w:rPr>
          <w:rFonts w:asciiTheme="minorHAnsi" w:hAnsiTheme="minorHAnsi"/>
          <w:kern w:val="18"/>
        </w:rPr>
        <w:t>;</w:t>
      </w:r>
      <w:r w:rsidRPr="00627A96">
        <w:rPr>
          <w:rFonts w:asciiTheme="minorHAnsi" w:hAnsiTheme="minorHAnsi"/>
          <w:kern w:val="18"/>
        </w:rPr>
        <w:t xml:space="preserve"> </w:t>
      </w:r>
    </w:p>
    <w:p w14:paraId="40A7E432" w14:textId="77777777" w:rsidR="00D50739" w:rsidRDefault="00F57427" w:rsidP="00D148C7">
      <w:pPr>
        <w:numPr>
          <w:ilvl w:val="0"/>
          <w:numId w:val="2"/>
        </w:numPr>
        <w:spacing w:after="120"/>
        <w:jc w:val="both"/>
        <w:rPr>
          <w:rFonts w:asciiTheme="minorHAnsi" w:hAnsiTheme="minorHAnsi"/>
          <w:kern w:val="18"/>
        </w:rPr>
      </w:pPr>
      <w:r w:rsidRPr="00627A96">
        <w:rPr>
          <w:rFonts w:asciiTheme="minorHAnsi" w:hAnsiTheme="minorHAnsi"/>
          <w:kern w:val="18"/>
        </w:rPr>
        <w:t xml:space="preserve">Prepare timely research progress reports for submission to the </w:t>
      </w:r>
      <w:r>
        <w:rPr>
          <w:rFonts w:asciiTheme="minorHAnsi" w:hAnsiTheme="minorHAnsi"/>
          <w:kern w:val="18"/>
        </w:rPr>
        <w:t>Partner Organization</w:t>
      </w:r>
      <w:r w:rsidRPr="00627A96">
        <w:rPr>
          <w:rFonts w:asciiTheme="minorHAnsi" w:hAnsiTheme="minorHAnsi"/>
          <w:kern w:val="18"/>
        </w:rPr>
        <w:t>;</w:t>
      </w:r>
    </w:p>
    <w:p w14:paraId="03EA32FA" w14:textId="77777777" w:rsidR="00D50739" w:rsidRDefault="00F57427" w:rsidP="00D148C7">
      <w:pPr>
        <w:numPr>
          <w:ilvl w:val="0"/>
          <w:numId w:val="2"/>
        </w:numPr>
        <w:spacing w:after="120"/>
        <w:jc w:val="both"/>
        <w:rPr>
          <w:rFonts w:asciiTheme="minorHAnsi" w:hAnsiTheme="minorHAnsi"/>
          <w:kern w:val="18"/>
        </w:rPr>
      </w:pPr>
      <w:r w:rsidRPr="00627A96">
        <w:rPr>
          <w:rFonts w:asciiTheme="minorHAnsi" w:hAnsiTheme="minorHAnsi"/>
          <w:kern w:val="18"/>
        </w:rPr>
        <w:t>Make a timely disclosure of Intellectual Property to Queen’s in accordance with the Research Agreement for this Project</w:t>
      </w:r>
      <w:r>
        <w:rPr>
          <w:rFonts w:asciiTheme="minorHAnsi" w:hAnsiTheme="minorHAnsi"/>
          <w:kern w:val="18"/>
        </w:rPr>
        <w:t xml:space="preserve"> and any applicable </w:t>
      </w:r>
      <w:r w:rsidRPr="00627A96">
        <w:rPr>
          <w:rFonts w:asciiTheme="minorHAnsi" w:hAnsiTheme="minorHAnsi"/>
          <w:kern w:val="18"/>
        </w:rPr>
        <w:t>Collective Agreement;</w:t>
      </w:r>
    </w:p>
    <w:p w14:paraId="4AB24802" w14:textId="77777777" w:rsidR="00D50739" w:rsidRDefault="00F57427" w:rsidP="00D148C7">
      <w:pPr>
        <w:numPr>
          <w:ilvl w:val="0"/>
          <w:numId w:val="2"/>
        </w:numPr>
        <w:jc w:val="both"/>
        <w:rPr>
          <w:rFonts w:asciiTheme="minorHAnsi" w:hAnsiTheme="minorHAnsi"/>
          <w:kern w:val="18"/>
        </w:rPr>
      </w:pPr>
      <w:r w:rsidRPr="00627A96">
        <w:rPr>
          <w:rFonts w:asciiTheme="minorHAnsi" w:hAnsiTheme="minorHAnsi"/>
          <w:kern w:val="18"/>
        </w:rPr>
        <w:t xml:space="preserve">Credit the </w:t>
      </w:r>
      <w:r>
        <w:rPr>
          <w:rFonts w:asciiTheme="minorHAnsi" w:hAnsiTheme="minorHAnsi"/>
          <w:kern w:val="18"/>
        </w:rPr>
        <w:t>Partner Organization</w:t>
      </w:r>
      <w:r w:rsidRPr="00627A96">
        <w:rPr>
          <w:rFonts w:asciiTheme="minorHAnsi" w:hAnsiTheme="minorHAnsi"/>
          <w:kern w:val="18"/>
        </w:rPr>
        <w:t xml:space="preserve"> and the collaborating investigators, students and participants, as appropriate, in publications and publicity arising out of the Project;</w:t>
      </w:r>
    </w:p>
    <w:p w14:paraId="34814E7E" w14:textId="77777777" w:rsidR="00D50739" w:rsidRDefault="00D50739" w:rsidP="00D148C7">
      <w:pPr>
        <w:ind w:left="720"/>
        <w:jc w:val="both"/>
        <w:rPr>
          <w:rFonts w:asciiTheme="minorHAnsi" w:hAnsiTheme="minorHAnsi"/>
          <w:kern w:val="18"/>
        </w:rPr>
      </w:pPr>
    </w:p>
    <w:p w14:paraId="5FAD027A" w14:textId="77777777" w:rsidR="00D50739" w:rsidRPr="00627A96" w:rsidRDefault="00F57427" w:rsidP="00D148C7">
      <w:pPr>
        <w:ind w:left="720"/>
        <w:jc w:val="center"/>
        <w:rPr>
          <w:rFonts w:asciiTheme="minorHAnsi" w:hAnsiTheme="minorHAnsi"/>
          <w:kern w:val="18"/>
        </w:rPr>
      </w:pPr>
      <w:r>
        <w:rPr>
          <w:rFonts w:asciiTheme="minorHAnsi" w:hAnsiTheme="minorHAnsi"/>
          <w:kern w:val="18"/>
        </w:rPr>
        <w:lastRenderedPageBreak/>
        <w:t>[SIGNATURES FOLLOW]</w:t>
      </w:r>
    </w:p>
    <w:p w14:paraId="0B44DFD6" w14:textId="77777777" w:rsidR="00D50739" w:rsidRPr="00627A96" w:rsidRDefault="00D50739" w:rsidP="00D148C7">
      <w:pPr>
        <w:jc w:val="both"/>
        <w:rPr>
          <w:rFonts w:asciiTheme="minorHAnsi" w:hAnsiTheme="minorHAnsi"/>
          <w:kern w:val="18"/>
        </w:rPr>
      </w:pPr>
    </w:p>
    <w:p w14:paraId="6C4BBC3A" w14:textId="77777777" w:rsidR="00D50739" w:rsidRPr="00627A96" w:rsidRDefault="00F57427" w:rsidP="00D148C7">
      <w:pPr>
        <w:jc w:val="both"/>
        <w:rPr>
          <w:rFonts w:asciiTheme="minorHAnsi" w:hAnsiTheme="minorHAnsi"/>
          <w:kern w:val="20"/>
        </w:rPr>
      </w:pPr>
      <w:r w:rsidRPr="00627A96">
        <w:rPr>
          <w:rFonts w:asciiTheme="minorHAnsi" w:hAnsiTheme="minorHAnsi"/>
          <w:kern w:val="20"/>
        </w:rPr>
        <w:t>AGREED TO AS OF THE EFFECTIVE DATE OF THE RESEARCH AGREEMENT</w:t>
      </w:r>
    </w:p>
    <w:p w14:paraId="3080F2B6" w14:textId="77777777" w:rsidR="00D50739" w:rsidRPr="00627A96" w:rsidRDefault="00D50739" w:rsidP="00D148C7">
      <w:pPr>
        <w:jc w:val="both"/>
        <w:rPr>
          <w:rFonts w:asciiTheme="minorHAnsi" w:hAnsiTheme="minorHAnsi"/>
          <w:kern w:val="20"/>
        </w:rPr>
      </w:pPr>
    </w:p>
    <w:p w14:paraId="746BDCBF" w14:textId="77777777" w:rsidR="002F37E2" w:rsidRPr="00627A96" w:rsidRDefault="002F37E2" w:rsidP="002F37E2">
      <w:pPr>
        <w:jc w:val="both"/>
        <w:rPr>
          <w:rFonts w:asciiTheme="minorHAnsi" w:hAnsiTheme="minorHAnsi"/>
          <w:kern w:val="20"/>
        </w:rPr>
      </w:pPr>
      <w:r>
        <w:rPr>
          <w:rFonts w:asciiTheme="minorHAnsi" w:hAnsiTheme="minorHAnsi"/>
          <w:kern w:val="20"/>
        </w:rPr>
        <w:t>Academic Supervisor</w:t>
      </w:r>
      <w:r w:rsidRPr="00627A96">
        <w:rPr>
          <w:rFonts w:asciiTheme="minorHAnsi" w:hAnsiTheme="minorHAnsi"/>
          <w:kern w:val="20"/>
        </w:rPr>
        <w:tab/>
      </w:r>
      <w:r w:rsidRPr="00627A96">
        <w:rPr>
          <w:rFonts w:asciiTheme="minorHAnsi" w:hAnsiTheme="minorHAnsi"/>
          <w:kern w:val="20"/>
        </w:rPr>
        <w:tab/>
      </w:r>
      <w:r w:rsidRPr="00627A96">
        <w:rPr>
          <w:rFonts w:asciiTheme="minorHAnsi" w:hAnsiTheme="minorHAnsi"/>
          <w:kern w:val="20"/>
        </w:rPr>
        <w:tab/>
      </w:r>
      <w:r w:rsidRPr="00627A96">
        <w:rPr>
          <w:rFonts w:asciiTheme="minorHAnsi" w:hAnsiTheme="minorHAnsi"/>
          <w:kern w:val="20"/>
        </w:rPr>
        <w:tab/>
        <w:t>Queen’s University at Kingston</w:t>
      </w:r>
    </w:p>
    <w:p w14:paraId="69006E71" w14:textId="77777777" w:rsidR="002F37E2" w:rsidRPr="00627A96" w:rsidRDefault="002F37E2" w:rsidP="002F37E2">
      <w:pPr>
        <w:jc w:val="both"/>
        <w:rPr>
          <w:rFonts w:asciiTheme="minorHAnsi" w:hAnsiTheme="minorHAnsi"/>
          <w:kern w:val="20"/>
        </w:rPr>
      </w:pPr>
      <w:r>
        <w:rPr>
          <w:rFonts w:asciiTheme="minorHAnsi" w:hAnsiTheme="minorHAnsi"/>
          <w:noProof/>
          <w:kern w:val="20"/>
        </w:rPr>
        <w:drawing>
          <wp:anchor distT="0" distB="0" distL="114300" distR="114300" simplePos="0" relativeHeight="251669504" behindDoc="1" locked="0" layoutInCell="1" allowOverlap="1" wp14:anchorId="3AE017EE" wp14:editId="4202E3CC">
            <wp:simplePos x="0" y="0"/>
            <wp:positionH relativeFrom="margin">
              <wp:align>left</wp:align>
            </wp:positionH>
            <wp:positionV relativeFrom="paragraph">
              <wp:posOffset>243840</wp:posOffset>
            </wp:positionV>
            <wp:extent cx="1212850" cy="572770"/>
            <wp:effectExtent l="0" t="0" r="6350" b="0"/>
            <wp:wrapTight wrapText="bothSides">
              <wp:wrapPolygon edited="0">
                <wp:start x="0" y="0"/>
                <wp:lineTo x="0" y="20834"/>
                <wp:lineTo x="21374" y="20834"/>
                <wp:lineTo x="21374" y="0"/>
                <wp:lineTo x="0" y="0"/>
              </wp:wrapPolygon>
            </wp:wrapTight>
            <wp:docPr id="158852893" name="Picture 1"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2893" name="Picture 1" descr="A signature on a white background&#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212850" cy="57277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noProof/>
          <w:kern w:val="20"/>
        </w:rPr>
        <w:drawing>
          <wp:anchor distT="0" distB="0" distL="114300" distR="114300" simplePos="0" relativeHeight="251670528" behindDoc="0" locked="0" layoutInCell="1" allowOverlap="1" wp14:anchorId="03E9D6E4" wp14:editId="3CE58AC5">
            <wp:simplePos x="0" y="0"/>
            <wp:positionH relativeFrom="column">
              <wp:posOffset>2990850</wp:posOffset>
            </wp:positionH>
            <wp:positionV relativeFrom="paragraph">
              <wp:posOffset>186690</wp:posOffset>
            </wp:positionV>
            <wp:extent cx="1213164" cy="572883"/>
            <wp:effectExtent l="0" t="0" r="6350" b="0"/>
            <wp:wrapTopAndBottom/>
            <wp:docPr id="1071676771" name="Picture 1"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2893" name="Picture 1" descr="A signature on a white background&#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213164" cy="572883"/>
                    </a:xfrm>
                    <a:prstGeom prst="rect">
                      <a:avLst/>
                    </a:prstGeom>
                  </pic:spPr>
                </pic:pic>
              </a:graphicData>
            </a:graphic>
            <wp14:sizeRelH relativeFrom="page">
              <wp14:pctWidth>0</wp14:pctWidth>
            </wp14:sizeRelH>
            <wp14:sizeRelV relativeFrom="page">
              <wp14:pctHeight>0</wp14:pctHeight>
            </wp14:sizeRelV>
          </wp:anchor>
        </w:drawing>
      </w:r>
    </w:p>
    <w:p w14:paraId="5099C3FC" w14:textId="77777777" w:rsidR="002F37E2" w:rsidRPr="00627A96" w:rsidRDefault="002F37E2" w:rsidP="002F37E2">
      <w:pPr>
        <w:jc w:val="both"/>
        <w:rPr>
          <w:rFonts w:asciiTheme="minorHAnsi" w:hAnsiTheme="minorHAnsi"/>
          <w:kern w:val="20"/>
        </w:rPr>
      </w:pPr>
    </w:p>
    <w:p w14:paraId="360079B5" w14:textId="77777777" w:rsidR="002F37E2" w:rsidRPr="00627A96" w:rsidRDefault="002F37E2" w:rsidP="002F37E2">
      <w:pPr>
        <w:jc w:val="both"/>
        <w:rPr>
          <w:rFonts w:asciiTheme="minorHAnsi" w:hAnsiTheme="minorHAnsi"/>
          <w:kern w:val="20"/>
        </w:rPr>
      </w:pPr>
      <w:r w:rsidRPr="00627A96">
        <w:rPr>
          <w:rFonts w:asciiTheme="minorHAnsi" w:hAnsiTheme="minorHAnsi"/>
          <w:kern w:val="20"/>
        </w:rPr>
        <w:t>______________________</w:t>
      </w:r>
      <w:r w:rsidRPr="00627A96">
        <w:rPr>
          <w:rFonts w:asciiTheme="minorHAnsi" w:hAnsiTheme="minorHAnsi"/>
          <w:kern w:val="20"/>
        </w:rPr>
        <w:tab/>
      </w:r>
      <w:r w:rsidRPr="00627A96">
        <w:rPr>
          <w:rFonts w:asciiTheme="minorHAnsi" w:hAnsiTheme="minorHAnsi"/>
          <w:kern w:val="20"/>
        </w:rPr>
        <w:tab/>
      </w:r>
      <w:r w:rsidRPr="00627A96">
        <w:rPr>
          <w:rFonts w:asciiTheme="minorHAnsi" w:hAnsiTheme="minorHAnsi"/>
          <w:kern w:val="20"/>
        </w:rPr>
        <w:tab/>
        <w:t>By: _______________________</w:t>
      </w:r>
    </w:p>
    <w:p w14:paraId="4B49E274" w14:textId="77777777" w:rsidR="002F37E2" w:rsidRPr="00627A96" w:rsidRDefault="002F37E2" w:rsidP="002F37E2">
      <w:pPr>
        <w:jc w:val="both"/>
        <w:rPr>
          <w:rFonts w:asciiTheme="minorHAnsi" w:hAnsiTheme="minorHAnsi"/>
          <w:kern w:val="20"/>
        </w:rPr>
      </w:pPr>
      <w:r w:rsidRPr="00627A96">
        <w:rPr>
          <w:rFonts w:asciiTheme="minorHAnsi" w:hAnsiTheme="minorHAnsi"/>
          <w:kern w:val="20"/>
        </w:rPr>
        <w:t>Name:</w:t>
      </w:r>
      <w:r w:rsidRPr="00627A96">
        <w:rPr>
          <w:rFonts w:asciiTheme="minorHAnsi" w:hAnsiTheme="minorHAnsi"/>
          <w:kern w:val="20"/>
        </w:rPr>
        <w:tab/>
      </w:r>
      <w:r>
        <w:rPr>
          <w:rFonts w:asciiTheme="minorHAnsi" w:hAnsiTheme="minorHAnsi"/>
          <w:kern w:val="20"/>
        </w:rPr>
        <w:t>Alexander Scott</w:t>
      </w:r>
      <w:r w:rsidRPr="00627A96">
        <w:rPr>
          <w:rFonts w:asciiTheme="minorHAnsi" w:hAnsiTheme="minorHAnsi"/>
          <w:kern w:val="20"/>
        </w:rPr>
        <w:tab/>
      </w:r>
      <w:r w:rsidRPr="00627A96">
        <w:rPr>
          <w:rFonts w:asciiTheme="minorHAnsi" w:hAnsiTheme="minorHAnsi"/>
          <w:kern w:val="20"/>
        </w:rPr>
        <w:tab/>
      </w:r>
      <w:r w:rsidRPr="00627A96">
        <w:rPr>
          <w:rFonts w:asciiTheme="minorHAnsi" w:hAnsiTheme="minorHAnsi"/>
          <w:kern w:val="20"/>
        </w:rPr>
        <w:tab/>
      </w:r>
      <w:r w:rsidRPr="00627A96">
        <w:rPr>
          <w:rFonts w:asciiTheme="minorHAnsi" w:hAnsiTheme="minorHAnsi"/>
          <w:kern w:val="20"/>
        </w:rPr>
        <w:tab/>
        <w:t>Name:</w:t>
      </w:r>
      <w:r>
        <w:rPr>
          <w:rFonts w:asciiTheme="minorHAnsi" w:hAnsiTheme="minorHAnsi"/>
          <w:kern w:val="20"/>
        </w:rPr>
        <w:t xml:space="preserve"> Alexander Scott</w:t>
      </w:r>
    </w:p>
    <w:p w14:paraId="6C8163D7" w14:textId="77777777" w:rsidR="002F37E2" w:rsidRPr="00627A96" w:rsidRDefault="002F37E2" w:rsidP="002F37E2">
      <w:pPr>
        <w:pStyle w:val="BodyText"/>
        <w:rPr>
          <w:rFonts w:asciiTheme="minorHAnsi" w:hAnsiTheme="minorHAnsi"/>
          <w:kern w:val="20"/>
          <w:sz w:val="20"/>
        </w:rPr>
      </w:pPr>
      <w:r w:rsidRPr="00627A96">
        <w:rPr>
          <w:rFonts w:asciiTheme="minorHAnsi" w:hAnsiTheme="minorHAnsi"/>
          <w:kern w:val="20"/>
          <w:sz w:val="20"/>
        </w:rPr>
        <w:tab/>
      </w:r>
      <w:r w:rsidRPr="00627A96">
        <w:rPr>
          <w:rFonts w:asciiTheme="minorHAnsi" w:hAnsiTheme="minorHAnsi"/>
          <w:kern w:val="20"/>
          <w:sz w:val="20"/>
        </w:rPr>
        <w:tab/>
      </w:r>
      <w:r w:rsidRPr="00627A96">
        <w:rPr>
          <w:rFonts w:asciiTheme="minorHAnsi" w:hAnsiTheme="minorHAnsi"/>
          <w:kern w:val="20"/>
          <w:sz w:val="20"/>
        </w:rPr>
        <w:tab/>
      </w:r>
      <w:r w:rsidRPr="00627A96">
        <w:rPr>
          <w:rFonts w:asciiTheme="minorHAnsi" w:hAnsiTheme="minorHAnsi"/>
          <w:kern w:val="20"/>
          <w:sz w:val="20"/>
        </w:rPr>
        <w:tab/>
      </w:r>
      <w:r w:rsidRPr="00627A96">
        <w:rPr>
          <w:rFonts w:asciiTheme="minorHAnsi" w:hAnsiTheme="minorHAnsi"/>
          <w:kern w:val="20"/>
          <w:sz w:val="20"/>
        </w:rPr>
        <w:tab/>
      </w:r>
      <w:r w:rsidRPr="00627A96">
        <w:rPr>
          <w:rFonts w:asciiTheme="minorHAnsi" w:hAnsiTheme="minorHAnsi"/>
          <w:kern w:val="20"/>
          <w:sz w:val="20"/>
        </w:rPr>
        <w:tab/>
        <w:t>Title:</w:t>
      </w:r>
      <w:r>
        <w:rPr>
          <w:rFonts w:asciiTheme="minorHAnsi" w:hAnsiTheme="minorHAnsi"/>
          <w:kern w:val="20"/>
          <w:sz w:val="20"/>
        </w:rPr>
        <w:t xml:space="preserve"> Capstone Director</w:t>
      </w:r>
    </w:p>
    <w:p w14:paraId="1A34D04D" w14:textId="77777777" w:rsidR="00D50739" w:rsidRPr="00627A96" w:rsidRDefault="00D50739" w:rsidP="00D148C7">
      <w:pPr>
        <w:jc w:val="both"/>
        <w:rPr>
          <w:rFonts w:asciiTheme="minorHAnsi" w:hAnsiTheme="minorHAnsi"/>
          <w:kern w:val="20"/>
          <w:sz w:val="16"/>
          <w:szCs w:val="16"/>
        </w:rPr>
      </w:pPr>
    </w:p>
    <w:p w14:paraId="7727E5CC" w14:textId="77777777" w:rsidR="00D50739" w:rsidRDefault="00D50739" w:rsidP="00D148C7">
      <w:pPr>
        <w:jc w:val="both"/>
        <w:rPr>
          <w:rFonts w:asciiTheme="minorHAnsi" w:hAnsiTheme="minorHAnsi"/>
          <w:kern w:val="20"/>
          <w:sz w:val="16"/>
          <w:szCs w:val="16"/>
        </w:rPr>
      </w:pPr>
    </w:p>
    <w:p w14:paraId="50A7BC6B" w14:textId="77777777" w:rsidR="00D50739" w:rsidRPr="00627A96" w:rsidRDefault="00F57427" w:rsidP="00D148C7">
      <w:pPr>
        <w:jc w:val="both"/>
        <w:rPr>
          <w:rFonts w:asciiTheme="minorHAnsi" w:hAnsiTheme="minorHAnsi"/>
          <w:kern w:val="20"/>
          <w:sz w:val="16"/>
          <w:szCs w:val="16"/>
        </w:rPr>
      </w:pPr>
      <w:r w:rsidRPr="00627A96">
        <w:rPr>
          <w:rFonts w:asciiTheme="minorHAnsi" w:hAnsiTheme="minorHAnsi"/>
          <w:kern w:val="20"/>
          <w:sz w:val="16"/>
          <w:szCs w:val="16"/>
        </w:rPr>
        <w:t xml:space="preserve">The personal information collected on this form is collected under the authority of the Queen's Royal Charter of 1841, as amended. The information collected will form part of the records held </w:t>
      </w:r>
      <w:r>
        <w:rPr>
          <w:rFonts w:asciiTheme="minorHAnsi" w:hAnsiTheme="minorHAnsi"/>
          <w:kern w:val="20"/>
          <w:sz w:val="16"/>
          <w:szCs w:val="16"/>
        </w:rPr>
        <w:t>by the Research Contracts Unit</w:t>
      </w:r>
      <w:r w:rsidRPr="00627A96">
        <w:rPr>
          <w:rFonts w:asciiTheme="minorHAnsi" w:hAnsiTheme="minorHAnsi"/>
          <w:kern w:val="20"/>
          <w:sz w:val="16"/>
          <w:szCs w:val="16"/>
        </w:rPr>
        <w:t xml:space="preserve"> at Queen's University. It will be used in the administration of your research program. A copy may be provided </w:t>
      </w:r>
      <w:r>
        <w:rPr>
          <w:rFonts w:asciiTheme="minorHAnsi" w:hAnsiTheme="minorHAnsi"/>
          <w:kern w:val="20"/>
          <w:sz w:val="16"/>
          <w:szCs w:val="16"/>
        </w:rPr>
        <w:t xml:space="preserve">to </w:t>
      </w:r>
      <w:r w:rsidRPr="00627A96">
        <w:rPr>
          <w:rFonts w:asciiTheme="minorHAnsi" w:hAnsiTheme="minorHAnsi"/>
          <w:kern w:val="20"/>
          <w:sz w:val="16"/>
          <w:szCs w:val="16"/>
        </w:rPr>
        <w:t xml:space="preserve">the project </w:t>
      </w:r>
      <w:r>
        <w:rPr>
          <w:rFonts w:asciiTheme="minorHAnsi" w:hAnsiTheme="minorHAnsi"/>
          <w:kern w:val="20"/>
          <w:sz w:val="16"/>
          <w:szCs w:val="16"/>
        </w:rPr>
        <w:t>Partner Organization</w:t>
      </w:r>
      <w:r w:rsidRPr="00627A96">
        <w:rPr>
          <w:rFonts w:asciiTheme="minorHAnsi" w:hAnsiTheme="minorHAnsi"/>
          <w:kern w:val="20"/>
          <w:sz w:val="16"/>
          <w:szCs w:val="16"/>
        </w:rPr>
        <w:t xml:space="preserve"> upon request. Information collected may also be used in customary internal reports of the university. Information used for external reports will be de-identified, or will be limited to information that is already in the public domain. If you have any questions or concerns about the information collected please contact the </w:t>
      </w:r>
      <w:r>
        <w:rPr>
          <w:rFonts w:asciiTheme="minorHAnsi" w:hAnsiTheme="minorHAnsi"/>
          <w:kern w:val="20"/>
          <w:sz w:val="16"/>
          <w:szCs w:val="16"/>
        </w:rPr>
        <w:t>Research Contracts Unit</w:t>
      </w:r>
      <w:r w:rsidRPr="00627A96">
        <w:rPr>
          <w:rFonts w:asciiTheme="minorHAnsi" w:hAnsiTheme="minorHAnsi"/>
          <w:kern w:val="20"/>
          <w:sz w:val="16"/>
          <w:szCs w:val="16"/>
        </w:rPr>
        <w:t>, 3</w:t>
      </w:r>
      <w:r w:rsidRPr="00627A96">
        <w:rPr>
          <w:rFonts w:asciiTheme="minorHAnsi" w:hAnsiTheme="minorHAnsi"/>
          <w:kern w:val="20"/>
          <w:sz w:val="16"/>
          <w:szCs w:val="16"/>
          <w:vertAlign w:val="superscript"/>
        </w:rPr>
        <w:t>rd</w:t>
      </w:r>
      <w:r w:rsidRPr="00627A96">
        <w:rPr>
          <w:rFonts w:asciiTheme="minorHAnsi" w:hAnsiTheme="minorHAnsi"/>
          <w:kern w:val="20"/>
          <w:sz w:val="16"/>
          <w:szCs w:val="16"/>
        </w:rPr>
        <w:t xml:space="preserve"> Floor, Fleming Hall-</w:t>
      </w:r>
      <w:proofErr w:type="spellStart"/>
      <w:r w:rsidRPr="00627A96">
        <w:rPr>
          <w:rFonts w:asciiTheme="minorHAnsi" w:hAnsiTheme="minorHAnsi"/>
          <w:kern w:val="20"/>
          <w:sz w:val="16"/>
          <w:szCs w:val="16"/>
        </w:rPr>
        <w:t>Jemmett</w:t>
      </w:r>
      <w:proofErr w:type="spellEnd"/>
      <w:r w:rsidRPr="00627A96">
        <w:rPr>
          <w:rFonts w:asciiTheme="minorHAnsi" w:hAnsiTheme="minorHAnsi"/>
          <w:kern w:val="20"/>
          <w:sz w:val="16"/>
          <w:szCs w:val="16"/>
        </w:rPr>
        <w:t xml:space="preserve"> Wing, at 613-533-6081.</w:t>
      </w:r>
    </w:p>
    <w:p w14:paraId="4DF431B5" w14:textId="77777777" w:rsidR="00D50739" w:rsidRPr="00627A96" w:rsidRDefault="00F57427" w:rsidP="00D148C7">
      <w:pPr>
        <w:jc w:val="center"/>
        <w:rPr>
          <w:rFonts w:asciiTheme="minorHAnsi" w:hAnsiTheme="minorHAnsi"/>
          <w:b/>
          <w:kern w:val="20"/>
        </w:rPr>
      </w:pPr>
      <w:r>
        <w:rPr>
          <w:rFonts w:asciiTheme="minorHAnsi" w:hAnsiTheme="minorHAnsi"/>
          <w:b/>
          <w:kern w:val="20"/>
        </w:rPr>
        <w:br w:type="page"/>
      </w:r>
      <w:r w:rsidRPr="00627A96">
        <w:rPr>
          <w:rFonts w:asciiTheme="minorHAnsi" w:hAnsiTheme="minorHAnsi"/>
          <w:b/>
          <w:kern w:val="20"/>
        </w:rPr>
        <w:lastRenderedPageBreak/>
        <w:t>PARTICIPANT AGREEMENT</w:t>
      </w:r>
    </w:p>
    <w:tbl>
      <w:tblPr>
        <w:tblW w:w="0" w:type="auto"/>
        <w:tblInd w:w="-318" w:type="dxa"/>
        <w:tblLayout w:type="fixed"/>
        <w:tblLook w:val="0000" w:firstRow="0" w:lastRow="0" w:firstColumn="0" w:lastColumn="0" w:noHBand="0" w:noVBand="0"/>
      </w:tblPr>
      <w:tblGrid>
        <w:gridCol w:w="318"/>
        <w:gridCol w:w="2518"/>
        <w:gridCol w:w="6567"/>
        <w:gridCol w:w="185"/>
        <w:gridCol w:w="51"/>
      </w:tblGrid>
      <w:tr w:rsidR="000B0407" w14:paraId="2C5EDD44" w14:textId="77777777" w:rsidTr="00105863">
        <w:trPr>
          <w:cantSplit/>
          <w:trHeight w:val="603"/>
        </w:trPr>
        <w:tc>
          <w:tcPr>
            <w:tcW w:w="9403" w:type="dxa"/>
            <w:gridSpan w:val="3"/>
            <w:vAlign w:val="center"/>
          </w:tcPr>
          <w:p w14:paraId="2C23C89E" w14:textId="77777777" w:rsidR="00D50739" w:rsidRPr="00627A96" w:rsidRDefault="00F57427" w:rsidP="00105863">
            <w:pPr>
              <w:tabs>
                <w:tab w:val="left" w:pos="720"/>
              </w:tabs>
              <w:jc w:val="both"/>
              <w:rPr>
                <w:rStyle w:val="Strong"/>
                <w:rFonts w:asciiTheme="minorHAnsi" w:hAnsiTheme="minorHAnsi"/>
                <w:kern w:val="20"/>
                <w:sz w:val="24"/>
              </w:rPr>
            </w:pPr>
            <w:r w:rsidRPr="00627A96">
              <w:rPr>
                <w:rFonts w:asciiTheme="minorHAnsi" w:hAnsiTheme="minorHAnsi"/>
                <w:kern w:val="20"/>
              </w:rPr>
              <w:t xml:space="preserve">To be signed in duplicate; retain one fully-signed original for Participant’s records and forward one original to </w:t>
            </w:r>
            <w:r>
              <w:rPr>
                <w:rFonts w:asciiTheme="minorHAnsi" w:hAnsiTheme="minorHAnsi"/>
                <w:kern w:val="20"/>
              </w:rPr>
              <w:t>Research Contracts Unit</w:t>
            </w:r>
            <w:r w:rsidRPr="00627A96">
              <w:rPr>
                <w:rFonts w:asciiTheme="minorHAnsi" w:hAnsiTheme="minorHAnsi"/>
                <w:kern w:val="20"/>
              </w:rPr>
              <w:t xml:space="preserve">, 3rd Floor, Fleming Hall, </w:t>
            </w:r>
            <w:r>
              <w:rPr>
                <w:rFonts w:asciiTheme="minorHAnsi" w:hAnsiTheme="minorHAnsi"/>
                <w:kern w:val="20"/>
              </w:rPr>
              <w:t>A</w:t>
            </w:r>
            <w:r w:rsidRPr="00627A96">
              <w:rPr>
                <w:rFonts w:asciiTheme="minorHAnsi" w:hAnsiTheme="minorHAnsi"/>
                <w:kern w:val="20"/>
              </w:rPr>
              <w:t>ttn: Research Contracts Coordinator.</w:t>
            </w:r>
          </w:p>
        </w:tc>
        <w:tc>
          <w:tcPr>
            <w:tcW w:w="236" w:type="dxa"/>
            <w:gridSpan w:val="2"/>
          </w:tcPr>
          <w:p w14:paraId="73D42365" w14:textId="77777777" w:rsidR="00D50739" w:rsidRPr="00627A96" w:rsidRDefault="00D50739" w:rsidP="00105863">
            <w:pPr>
              <w:jc w:val="both"/>
              <w:rPr>
                <w:rStyle w:val="Strong"/>
                <w:rFonts w:asciiTheme="minorHAnsi" w:hAnsiTheme="minorHAnsi"/>
                <w:kern w:val="20"/>
              </w:rPr>
            </w:pPr>
          </w:p>
        </w:tc>
      </w:tr>
      <w:tr w:rsidR="000B0407" w14:paraId="366B7E33" w14:textId="77777777" w:rsidTr="00105863">
        <w:trPr>
          <w:gridBefore w:val="1"/>
          <w:gridAfter w:val="1"/>
          <w:wBefore w:w="318" w:type="dxa"/>
          <w:wAfter w:w="51" w:type="dxa"/>
          <w:trHeight w:val="255"/>
        </w:trPr>
        <w:tc>
          <w:tcPr>
            <w:tcW w:w="2518" w:type="dxa"/>
          </w:tcPr>
          <w:p w14:paraId="4E5B520B" w14:textId="77777777" w:rsidR="00D50739" w:rsidRPr="00627A96" w:rsidRDefault="00F57427" w:rsidP="00105863">
            <w:pPr>
              <w:jc w:val="both"/>
              <w:rPr>
                <w:rFonts w:asciiTheme="minorHAnsi" w:hAnsiTheme="minorHAnsi"/>
                <w:b/>
                <w:kern w:val="20"/>
              </w:rPr>
            </w:pPr>
            <w:r w:rsidRPr="00627A96">
              <w:rPr>
                <w:rFonts w:asciiTheme="minorHAnsi" w:hAnsiTheme="minorHAnsi"/>
                <w:b/>
                <w:kern w:val="20"/>
              </w:rPr>
              <w:t xml:space="preserve">Participant: </w:t>
            </w:r>
          </w:p>
        </w:tc>
        <w:tc>
          <w:tcPr>
            <w:tcW w:w="6752" w:type="dxa"/>
            <w:gridSpan w:val="2"/>
            <w:tcBorders>
              <w:bottom w:val="single" w:sz="4" w:space="0" w:color="auto"/>
            </w:tcBorders>
          </w:tcPr>
          <w:p w14:paraId="20674FC2" w14:textId="18483D0C" w:rsidR="00D50739" w:rsidRPr="00627A96" w:rsidRDefault="006772A8" w:rsidP="00105863">
            <w:pPr>
              <w:jc w:val="both"/>
              <w:rPr>
                <w:rFonts w:asciiTheme="minorHAnsi" w:hAnsiTheme="minorHAnsi"/>
                <w:kern w:val="20"/>
              </w:rPr>
            </w:pPr>
            <w:r>
              <w:rPr>
                <w:rFonts w:asciiTheme="minorHAnsi" w:hAnsiTheme="minorHAnsi"/>
                <w:noProof/>
                <w:kern w:val="20"/>
              </w:rPr>
              <w:t>John Kim</w:t>
            </w:r>
            <w:r w:rsidR="00F57427" w:rsidRPr="00627A96">
              <w:rPr>
                <w:rFonts w:asciiTheme="minorHAnsi" w:hAnsiTheme="minorHAnsi"/>
                <w:noProof/>
                <w:kern w:val="20"/>
              </w:rPr>
              <w:t> </w:t>
            </w:r>
            <w:r w:rsidR="00F57427" w:rsidRPr="00627A96">
              <w:rPr>
                <w:rFonts w:asciiTheme="minorHAnsi" w:hAnsiTheme="minorHAnsi"/>
                <w:noProof/>
                <w:kern w:val="20"/>
              </w:rPr>
              <w:t> </w:t>
            </w:r>
            <w:r w:rsidR="00F57427" w:rsidRPr="00627A96">
              <w:rPr>
                <w:rFonts w:asciiTheme="minorHAnsi" w:hAnsiTheme="minorHAnsi"/>
                <w:noProof/>
                <w:kern w:val="20"/>
              </w:rPr>
              <w:t> </w:t>
            </w:r>
            <w:r w:rsidR="00F57427" w:rsidRPr="00627A96">
              <w:rPr>
                <w:rFonts w:asciiTheme="minorHAnsi" w:hAnsiTheme="minorHAnsi"/>
                <w:noProof/>
                <w:kern w:val="20"/>
              </w:rPr>
              <w:t> </w:t>
            </w:r>
            <w:r w:rsidR="00F57427" w:rsidRPr="00627A96">
              <w:rPr>
                <w:rFonts w:asciiTheme="minorHAnsi" w:hAnsiTheme="minorHAnsi"/>
                <w:noProof/>
                <w:kern w:val="20"/>
              </w:rPr>
              <w:t> </w:t>
            </w:r>
          </w:p>
        </w:tc>
      </w:tr>
      <w:tr w:rsidR="000B0407" w14:paraId="64BF268F" w14:textId="77777777" w:rsidTr="00105863">
        <w:trPr>
          <w:gridBefore w:val="1"/>
          <w:gridAfter w:val="1"/>
          <w:wBefore w:w="318" w:type="dxa"/>
          <w:wAfter w:w="51" w:type="dxa"/>
          <w:trHeight w:hRule="exact" w:val="40"/>
        </w:trPr>
        <w:tc>
          <w:tcPr>
            <w:tcW w:w="2518" w:type="dxa"/>
          </w:tcPr>
          <w:p w14:paraId="54D53142" w14:textId="77777777" w:rsidR="00D50739" w:rsidRPr="00627A96" w:rsidRDefault="00D50739" w:rsidP="00105863">
            <w:pPr>
              <w:jc w:val="both"/>
              <w:rPr>
                <w:rFonts w:asciiTheme="minorHAnsi" w:hAnsiTheme="minorHAnsi"/>
                <w:b/>
                <w:kern w:val="20"/>
              </w:rPr>
            </w:pPr>
          </w:p>
        </w:tc>
        <w:tc>
          <w:tcPr>
            <w:tcW w:w="6752" w:type="dxa"/>
            <w:gridSpan w:val="2"/>
          </w:tcPr>
          <w:p w14:paraId="11CF9CCD" w14:textId="77777777" w:rsidR="00D50739" w:rsidRPr="00627A96" w:rsidRDefault="00D50739" w:rsidP="00105863">
            <w:pPr>
              <w:jc w:val="both"/>
              <w:rPr>
                <w:rFonts w:asciiTheme="minorHAnsi" w:hAnsiTheme="minorHAnsi"/>
                <w:kern w:val="20"/>
              </w:rPr>
            </w:pPr>
          </w:p>
        </w:tc>
      </w:tr>
      <w:tr w:rsidR="002F37E2" w14:paraId="3D08A2E3" w14:textId="77777777" w:rsidTr="00105863">
        <w:trPr>
          <w:gridBefore w:val="1"/>
          <w:gridAfter w:val="1"/>
          <w:wBefore w:w="318" w:type="dxa"/>
          <w:wAfter w:w="51" w:type="dxa"/>
          <w:trHeight w:val="255"/>
        </w:trPr>
        <w:tc>
          <w:tcPr>
            <w:tcW w:w="2518" w:type="dxa"/>
          </w:tcPr>
          <w:p w14:paraId="14371DBC" w14:textId="77777777" w:rsidR="002F37E2" w:rsidRPr="00627A96" w:rsidRDefault="002F37E2" w:rsidP="002F37E2">
            <w:pPr>
              <w:jc w:val="both"/>
              <w:rPr>
                <w:rFonts w:asciiTheme="minorHAnsi" w:hAnsiTheme="minorHAnsi"/>
                <w:b/>
                <w:kern w:val="20"/>
              </w:rPr>
            </w:pPr>
            <w:r w:rsidRPr="00627A96">
              <w:rPr>
                <w:rFonts w:asciiTheme="minorHAnsi" w:hAnsiTheme="minorHAnsi"/>
                <w:b/>
                <w:kern w:val="20"/>
              </w:rPr>
              <w:t>Project:</w:t>
            </w:r>
          </w:p>
        </w:tc>
        <w:tc>
          <w:tcPr>
            <w:tcW w:w="6752" w:type="dxa"/>
            <w:gridSpan w:val="2"/>
            <w:tcBorders>
              <w:bottom w:val="single" w:sz="4" w:space="0" w:color="auto"/>
            </w:tcBorders>
          </w:tcPr>
          <w:p w14:paraId="217C6A59" w14:textId="6BA57B35" w:rsidR="002F37E2" w:rsidRPr="00627A96" w:rsidRDefault="002F37E2" w:rsidP="002F37E2">
            <w:pPr>
              <w:jc w:val="both"/>
              <w:rPr>
                <w:rFonts w:asciiTheme="minorHAnsi" w:hAnsiTheme="minorHAnsi"/>
                <w:kern w:val="20"/>
              </w:rPr>
            </w:pPr>
            <w:r>
              <w:rPr>
                <w:rFonts w:asciiTheme="minorHAnsi" w:hAnsiTheme="minorHAnsi"/>
                <w:noProof/>
                <w:kern w:val="20"/>
              </w:rPr>
              <w:t>ESG Focused GenAI Research</w:t>
            </w:r>
          </w:p>
        </w:tc>
      </w:tr>
      <w:tr w:rsidR="002F37E2" w14:paraId="1BFF2D19" w14:textId="77777777" w:rsidTr="00105863">
        <w:trPr>
          <w:gridBefore w:val="1"/>
          <w:gridAfter w:val="1"/>
          <w:wBefore w:w="318" w:type="dxa"/>
          <w:wAfter w:w="51" w:type="dxa"/>
          <w:trHeight w:hRule="exact" w:val="40"/>
        </w:trPr>
        <w:tc>
          <w:tcPr>
            <w:tcW w:w="2518" w:type="dxa"/>
          </w:tcPr>
          <w:p w14:paraId="0F5DAE0B" w14:textId="77777777" w:rsidR="002F37E2" w:rsidRPr="00627A96" w:rsidRDefault="002F37E2" w:rsidP="002F37E2">
            <w:pPr>
              <w:jc w:val="both"/>
              <w:rPr>
                <w:rFonts w:asciiTheme="minorHAnsi" w:hAnsiTheme="minorHAnsi"/>
                <w:b/>
                <w:kern w:val="20"/>
              </w:rPr>
            </w:pPr>
          </w:p>
        </w:tc>
        <w:tc>
          <w:tcPr>
            <w:tcW w:w="6752" w:type="dxa"/>
            <w:gridSpan w:val="2"/>
          </w:tcPr>
          <w:p w14:paraId="17EA8BBA" w14:textId="77777777" w:rsidR="002F37E2" w:rsidRPr="00627A96" w:rsidRDefault="002F37E2" w:rsidP="002F37E2">
            <w:pPr>
              <w:jc w:val="both"/>
              <w:rPr>
                <w:rFonts w:asciiTheme="minorHAnsi" w:hAnsiTheme="minorHAnsi"/>
                <w:kern w:val="20"/>
              </w:rPr>
            </w:pPr>
          </w:p>
        </w:tc>
      </w:tr>
      <w:tr w:rsidR="002F37E2" w14:paraId="3EC30F09" w14:textId="77777777" w:rsidTr="00105863">
        <w:trPr>
          <w:gridBefore w:val="1"/>
          <w:gridAfter w:val="1"/>
          <w:wBefore w:w="318" w:type="dxa"/>
          <w:wAfter w:w="51" w:type="dxa"/>
        </w:trPr>
        <w:tc>
          <w:tcPr>
            <w:tcW w:w="2518" w:type="dxa"/>
          </w:tcPr>
          <w:p w14:paraId="2771D959" w14:textId="77777777" w:rsidR="002F37E2" w:rsidRPr="00627A96" w:rsidRDefault="002F37E2" w:rsidP="002F37E2">
            <w:pPr>
              <w:jc w:val="both"/>
              <w:rPr>
                <w:rFonts w:asciiTheme="minorHAnsi" w:hAnsiTheme="minorHAnsi"/>
                <w:b/>
                <w:kern w:val="20"/>
              </w:rPr>
            </w:pPr>
            <w:r>
              <w:rPr>
                <w:rFonts w:asciiTheme="minorHAnsi" w:hAnsiTheme="minorHAnsi"/>
                <w:b/>
                <w:kern w:val="20"/>
              </w:rPr>
              <w:t>Academic Supervisor</w:t>
            </w:r>
          </w:p>
        </w:tc>
        <w:tc>
          <w:tcPr>
            <w:tcW w:w="6752" w:type="dxa"/>
            <w:gridSpan w:val="2"/>
            <w:tcBorders>
              <w:bottom w:val="single" w:sz="4" w:space="0" w:color="auto"/>
            </w:tcBorders>
          </w:tcPr>
          <w:p w14:paraId="55ABE6D3" w14:textId="467486E8" w:rsidR="002F37E2" w:rsidRPr="00627A96" w:rsidRDefault="002F37E2" w:rsidP="002F37E2">
            <w:pPr>
              <w:jc w:val="both"/>
              <w:rPr>
                <w:rFonts w:asciiTheme="minorHAnsi" w:hAnsiTheme="minorHAnsi"/>
                <w:kern w:val="20"/>
              </w:rPr>
            </w:pPr>
            <w:r>
              <w:rPr>
                <w:rFonts w:asciiTheme="minorHAnsi" w:hAnsiTheme="minorHAnsi"/>
                <w:noProof/>
                <w:kern w:val="20"/>
              </w:rPr>
              <w:t>Alex Scott</w:t>
            </w:r>
          </w:p>
        </w:tc>
      </w:tr>
      <w:tr w:rsidR="002F37E2" w14:paraId="26E4832E" w14:textId="77777777" w:rsidTr="00105863">
        <w:trPr>
          <w:gridBefore w:val="1"/>
          <w:gridAfter w:val="1"/>
          <w:wBefore w:w="318" w:type="dxa"/>
          <w:wAfter w:w="51" w:type="dxa"/>
          <w:trHeight w:hRule="exact" w:val="40"/>
        </w:trPr>
        <w:tc>
          <w:tcPr>
            <w:tcW w:w="2518" w:type="dxa"/>
          </w:tcPr>
          <w:p w14:paraId="5C2492B3" w14:textId="77777777" w:rsidR="002F37E2" w:rsidRPr="00627A96" w:rsidRDefault="002F37E2" w:rsidP="002F37E2">
            <w:pPr>
              <w:jc w:val="both"/>
              <w:rPr>
                <w:rFonts w:asciiTheme="minorHAnsi" w:hAnsiTheme="minorHAnsi"/>
                <w:b/>
                <w:kern w:val="20"/>
              </w:rPr>
            </w:pPr>
          </w:p>
        </w:tc>
        <w:tc>
          <w:tcPr>
            <w:tcW w:w="6752" w:type="dxa"/>
            <w:gridSpan w:val="2"/>
          </w:tcPr>
          <w:p w14:paraId="021CD358" w14:textId="77777777" w:rsidR="002F37E2" w:rsidRPr="00627A96" w:rsidRDefault="002F37E2" w:rsidP="002F37E2">
            <w:pPr>
              <w:jc w:val="both"/>
              <w:rPr>
                <w:rFonts w:asciiTheme="minorHAnsi" w:hAnsiTheme="minorHAnsi"/>
                <w:kern w:val="20"/>
              </w:rPr>
            </w:pPr>
          </w:p>
        </w:tc>
      </w:tr>
      <w:tr w:rsidR="002F37E2" w14:paraId="5C4B1474" w14:textId="77777777" w:rsidTr="00105863">
        <w:trPr>
          <w:gridBefore w:val="1"/>
          <w:gridAfter w:val="1"/>
          <w:wBefore w:w="318" w:type="dxa"/>
          <w:wAfter w:w="51" w:type="dxa"/>
        </w:trPr>
        <w:tc>
          <w:tcPr>
            <w:tcW w:w="2518" w:type="dxa"/>
          </w:tcPr>
          <w:p w14:paraId="278935A2" w14:textId="77777777" w:rsidR="002F37E2" w:rsidRPr="00627A96" w:rsidRDefault="002F37E2" w:rsidP="002F37E2">
            <w:pPr>
              <w:jc w:val="both"/>
              <w:rPr>
                <w:rFonts w:asciiTheme="minorHAnsi" w:hAnsiTheme="minorHAnsi"/>
                <w:b/>
                <w:kern w:val="20"/>
              </w:rPr>
            </w:pPr>
            <w:r>
              <w:rPr>
                <w:rFonts w:asciiTheme="minorHAnsi" w:hAnsiTheme="minorHAnsi"/>
                <w:b/>
                <w:kern w:val="20"/>
              </w:rPr>
              <w:t>Partner Organization</w:t>
            </w:r>
            <w:r w:rsidRPr="00627A96">
              <w:rPr>
                <w:rFonts w:asciiTheme="minorHAnsi" w:hAnsiTheme="minorHAnsi"/>
                <w:b/>
                <w:kern w:val="20"/>
              </w:rPr>
              <w:t xml:space="preserve">: </w:t>
            </w:r>
            <w:r w:rsidRPr="00627A96">
              <w:rPr>
                <w:rFonts w:asciiTheme="minorHAnsi" w:hAnsiTheme="minorHAnsi"/>
                <w:b/>
                <w:kern w:val="20"/>
              </w:rPr>
              <w:tab/>
            </w:r>
          </w:p>
        </w:tc>
        <w:tc>
          <w:tcPr>
            <w:tcW w:w="6752" w:type="dxa"/>
            <w:gridSpan w:val="2"/>
            <w:tcBorders>
              <w:bottom w:val="single" w:sz="4" w:space="0" w:color="auto"/>
            </w:tcBorders>
          </w:tcPr>
          <w:p w14:paraId="55DB61FD" w14:textId="6ED38EB3" w:rsidR="002F37E2" w:rsidRPr="00627A96" w:rsidRDefault="002F37E2" w:rsidP="002F37E2">
            <w:pPr>
              <w:jc w:val="both"/>
              <w:rPr>
                <w:rFonts w:asciiTheme="minorHAnsi" w:hAnsiTheme="minorHAnsi"/>
                <w:kern w:val="20"/>
              </w:rPr>
            </w:pPr>
            <w:r>
              <w:rPr>
                <w:rFonts w:asciiTheme="minorHAnsi" w:hAnsiTheme="minorHAnsi"/>
                <w:noProof/>
                <w:kern w:val="20"/>
              </w:rPr>
              <w:t>RBC</w:t>
            </w:r>
          </w:p>
        </w:tc>
      </w:tr>
    </w:tbl>
    <w:p w14:paraId="475C9569" w14:textId="77777777" w:rsidR="00D50739" w:rsidRPr="00627A96" w:rsidRDefault="00D50739" w:rsidP="00D148C7">
      <w:pPr>
        <w:pStyle w:val="BodyText2"/>
        <w:rPr>
          <w:rFonts w:asciiTheme="minorHAnsi" w:hAnsiTheme="minorHAnsi"/>
          <w:kern w:val="20"/>
          <w:sz w:val="20"/>
        </w:rPr>
      </w:pPr>
    </w:p>
    <w:p w14:paraId="45DCACDE" w14:textId="77777777" w:rsidR="00D50739" w:rsidRPr="00627A96" w:rsidRDefault="00F57427" w:rsidP="00D148C7">
      <w:pPr>
        <w:pStyle w:val="BodyText2"/>
        <w:rPr>
          <w:rFonts w:asciiTheme="minorHAnsi" w:hAnsiTheme="minorHAnsi"/>
          <w:kern w:val="20"/>
          <w:sz w:val="20"/>
        </w:rPr>
      </w:pPr>
      <w:r w:rsidRPr="00627A96">
        <w:rPr>
          <w:rFonts w:asciiTheme="minorHAnsi" w:hAnsiTheme="minorHAnsi"/>
          <w:kern w:val="20"/>
          <w:sz w:val="20"/>
        </w:rPr>
        <w:t>I, the undersigned Participant, of or affiliated with Queen’s University (or related institution), recognize that th</w:t>
      </w:r>
      <w:r>
        <w:rPr>
          <w:rFonts w:asciiTheme="minorHAnsi" w:hAnsiTheme="minorHAnsi"/>
          <w:kern w:val="20"/>
          <w:sz w:val="20"/>
        </w:rPr>
        <w:t>i</w:t>
      </w:r>
      <w:r w:rsidRPr="00627A96">
        <w:rPr>
          <w:rFonts w:asciiTheme="minorHAnsi" w:hAnsiTheme="minorHAnsi"/>
          <w:kern w:val="20"/>
          <w:sz w:val="20"/>
        </w:rPr>
        <w:t xml:space="preserve">s Project is supported by the </w:t>
      </w:r>
      <w:r>
        <w:rPr>
          <w:rFonts w:asciiTheme="minorHAnsi" w:hAnsiTheme="minorHAnsi"/>
          <w:kern w:val="20"/>
          <w:sz w:val="20"/>
        </w:rPr>
        <w:t xml:space="preserve">Partner Organization in accordance with a research agreement signed between Partner Organization and Queen’s University (the “Agreement”) </w:t>
      </w:r>
      <w:r w:rsidRPr="00627A96">
        <w:rPr>
          <w:rFonts w:asciiTheme="minorHAnsi" w:hAnsiTheme="minorHAnsi"/>
          <w:kern w:val="20"/>
          <w:sz w:val="20"/>
        </w:rPr>
        <w:t xml:space="preserve">and in consideration of participating in or working on the Project, </w:t>
      </w:r>
      <w:r>
        <w:rPr>
          <w:rFonts w:asciiTheme="minorHAnsi" w:hAnsiTheme="minorHAnsi"/>
          <w:kern w:val="20"/>
          <w:sz w:val="20"/>
        </w:rPr>
        <w:t xml:space="preserve">I </w:t>
      </w:r>
      <w:r w:rsidRPr="00627A96">
        <w:rPr>
          <w:rFonts w:asciiTheme="minorHAnsi" w:hAnsiTheme="minorHAnsi"/>
          <w:kern w:val="20"/>
          <w:sz w:val="20"/>
        </w:rPr>
        <w:t xml:space="preserve">hereby agree as follows: </w:t>
      </w:r>
    </w:p>
    <w:p w14:paraId="3DE0A4AE" w14:textId="77777777" w:rsidR="00D50739" w:rsidRPr="00627A96" w:rsidRDefault="00D50739" w:rsidP="00D148C7">
      <w:pPr>
        <w:jc w:val="both"/>
        <w:rPr>
          <w:rFonts w:asciiTheme="minorHAnsi" w:hAnsiTheme="minorHAnsi"/>
          <w:kern w:val="20"/>
        </w:rPr>
      </w:pPr>
    </w:p>
    <w:p w14:paraId="6E1A6D7E" w14:textId="77777777" w:rsidR="00D50739" w:rsidRPr="00627A96" w:rsidRDefault="00F57427" w:rsidP="00D148C7">
      <w:pPr>
        <w:numPr>
          <w:ilvl w:val="0"/>
          <w:numId w:val="1"/>
        </w:numPr>
        <w:jc w:val="both"/>
        <w:rPr>
          <w:rFonts w:asciiTheme="minorHAnsi" w:hAnsiTheme="minorHAnsi"/>
          <w:kern w:val="20"/>
        </w:rPr>
      </w:pPr>
      <w:r w:rsidRPr="00627A96">
        <w:rPr>
          <w:rFonts w:asciiTheme="minorHAnsi" w:hAnsiTheme="minorHAnsi"/>
          <w:kern w:val="20"/>
        </w:rPr>
        <w:t xml:space="preserve">I acknowledge I have read and will act in accordance with the Agreement. I am aware of any publication restraints and confidentiality requirements contained within this Agreement, including any which might affect presentation of </w:t>
      </w:r>
      <w:r>
        <w:rPr>
          <w:rFonts w:asciiTheme="minorHAnsi" w:hAnsiTheme="minorHAnsi"/>
          <w:kern w:val="20"/>
        </w:rPr>
        <w:t>Project Results</w:t>
      </w:r>
      <w:r w:rsidRPr="00627A96">
        <w:rPr>
          <w:rFonts w:asciiTheme="minorHAnsi" w:hAnsiTheme="minorHAnsi"/>
          <w:kern w:val="20"/>
        </w:rPr>
        <w:t xml:space="preserve"> at an academic conference or meeting. </w:t>
      </w:r>
    </w:p>
    <w:p w14:paraId="06E76327" w14:textId="77777777" w:rsidR="00D50739" w:rsidRPr="00627A96" w:rsidRDefault="00F57427" w:rsidP="00D148C7">
      <w:pPr>
        <w:numPr>
          <w:ilvl w:val="0"/>
          <w:numId w:val="1"/>
        </w:numPr>
        <w:jc w:val="both"/>
        <w:rPr>
          <w:rFonts w:asciiTheme="minorHAnsi" w:hAnsiTheme="minorHAnsi"/>
          <w:kern w:val="20"/>
        </w:rPr>
      </w:pPr>
      <w:r w:rsidRPr="00627A96">
        <w:rPr>
          <w:rFonts w:asciiTheme="minorHAnsi" w:hAnsiTheme="minorHAnsi"/>
          <w:kern w:val="20"/>
        </w:rPr>
        <w:t xml:space="preserve">I agree to promptly disclose to the </w:t>
      </w:r>
      <w:r>
        <w:rPr>
          <w:rFonts w:asciiTheme="minorHAnsi" w:hAnsiTheme="minorHAnsi"/>
          <w:kern w:val="20"/>
        </w:rPr>
        <w:t>Academic Supervisor</w:t>
      </w:r>
      <w:r w:rsidRPr="00627A96">
        <w:rPr>
          <w:rFonts w:asciiTheme="minorHAnsi" w:hAnsiTheme="minorHAnsi"/>
          <w:kern w:val="20"/>
        </w:rPr>
        <w:t xml:space="preserve">(s) any intellectual property and its planned disclosure arising from the Project. </w:t>
      </w:r>
    </w:p>
    <w:p w14:paraId="75D383B1" w14:textId="77777777" w:rsidR="00D50739" w:rsidRPr="00627A96" w:rsidRDefault="00F57427" w:rsidP="00D148C7">
      <w:pPr>
        <w:numPr>
          <w:ilvl w:val="0"/>
          <w:numId w:val="1"/>
        </w:numPr>
        <w:jc w:val="both"/>
        <w:rPr>
          <w:rFonts w:asciiTheme="minorHAnsi" w:hAnsiTheme="minorHAnsi"/>
          <w:kern w:val="20"/>
        </w:rPr>
      </w:pPr>
      <w:r w:rsidRPr="00627A96">
        <w:rPr>
          <w:rFonts w:asciiTheme="minorHAnsi" w:hAnsiTheme="minorHAnsi"/>
          <w:kern w:val="20"/>
        </w:rPr>
        <w:t xml:space="preserve">I have discussed any pre-existing intellectual property constraints, including those described in the Project proposal, with the </w:t>
      </w:r>
      <w:r>
        <w:rPr>
          <w:rFonts w:asciiTheme="minorHAnsi" w:hAnsiTheme="minorHAnsi"/>
          <w:kern w:val="20"/>
        </w:rPr>
        <w:t>Academic Supervisor</w:t>
      </w:r>
      <w:r w:rsidRPr="00627A96">
        <w:rPr>
          <w:rFonts w:asciiTheme="minorHAnsi" w:hAnsiTheme="minorHAnsi"/>
          <w:kern w:val="20"/>
        </w:rPr>
        <w:t xml:space="preserve"> and agree to be bound by them. </w:t>
      </w:r>
    </w:p>
    <w:p w14:paraId="4E7003CD" w14:textId="77777777" w:rsidR="00D50739" w:rsidRPr="00627A96" w:rsidRDefault="00F57427" w:rsidP="00D148C7">
      <w:pPr>
        <w:numPr>
          <w:ilvl w:val="0"/>
          <w:numId w:val="1"/>
        </w:numPr>
        <w:jc w:val="both"/>
        <w:rPr>
          <w:rFonts w:asciiTheme="minorHAnsi" w:hAnsiTheme="minorHAnsi"/>
          <w:kern w:val="20"/>
        </w:rPr>
      </w:pPr>
      <w:r w:rsidRPr="00627A96">
        <w:rPr>
          <w:rFonts w:asciiTheme="minorHAnsi" w:hAnsiTheme="minorHAnsi"/>
          <w:kern w:val="20"/>
        </w:rPr>
        <w:t xml:space="preserve">I hereby agree to assign </w:t>
      </w:r>
      <w:r>
        <w:rPr>
          <w:rFonts w:asciiTheme="minorHAnsi" w:hAnsiTheme="minorHAnsi"/>
          <w:kern w:val="20"/>
        </w:rPr>
        <w:t xml:space="preserve">to Queen’s </w:t>
      </w:r>
      <w:r w:rsidRPr="00627A96">
        <w:rPr>
          <w:rFonts w:asciiTheme="minorHAnsi" w:hAnsiTheme="minorHAnsi"/>
          <w:kern w:val="20"/>
        </w:rPr>
        <w:t xml:space="preserve">all </w:t>
      </w:r>
      <w:r>
        <w:rPr>
          <w:rFonts w:asciiTheme="minorHAnsi" w:hAnsiTheme="minorHAnsi"/>
          <w:kern w:val="20"/>
        </w:rPr>
        <w:t>i</w:t>
      </w:r>
      <w:r w:rsidRPr="00627A96">
        <w:rPr>
          <w:rFonts w:asciiTheme="minorHAnsi" w:hAnsiTheme="minorHAnsi"/>
          <w:kern w:val="20"/>
        </w:rPr>
        <w:t xml:space="preserve">ntellectual </w:t>
      </w:r>
      <w:r>
        <w:rPr>
          <w:rFonts w:asciiTheme="minorHAnsi" w:hAnsiTheme="minorHAnsi"/>
          <w:kern w:val="20"/>
        </w:rPr>
        <w:t>p</w:t>
      </w:r>
      <w:r w:rsidRPr="00627A96">
        <w:rPr>
          <w:rFonts w:asciiTheme="minorHAnsi" w:hAnsiTheme="minorHAnsi"/>
          <w:kern w:val="20"/>
        </w:rPr>
        <w:t xml:space="preserve">roperty </w:t>
      </w:r>
      <w:r>
        <w:rPr>
          <w:rFonts w:asciiTheme="minorHAnsi" w:hAnsiTheme="minorHAnsi"/>
          <w:kern w:val="20"/>
        </w:rPr>
        <w:t xml:space="preserve">created or </w:t>
      </w:r>
      <w:r w:rsidRPr="00627A96">
        <w:rPr>
          <w:rFonts w:asciiTheme="minorHAnsi" w:hAnsiTheme="minorHAnsi"/>
          <w:kern w:val="20"/>
        </w:rPr>
        <w:t>generated by me in connection with this Agreement</w:t>
      </w:r>
      <w:r>
        <w:rPr>
          <w:rFonts w:asciiTheme="minorHAnsi" w:hAnsiTheme="minorHAnsi"/>
          <w:kern w:val="20"/>
        </w:rPr>
        <w:t xml:space="preserve"> that is capable of prospective assignment. To the extent that any intellectual property cannot be prospectively assigned, I will assign such intellectual property to Queen’s on creation. I </w:t>
      </w:r>
      <w:r w:rsidRPr="00627A96">
        <w:rPr>
          <w:rFonts w:asciiTheme="minorHAnsi" w:hAnsiTheme="minorHAnsi"/>
          <w:kern w:val="20"/>
        </w:rPr>
        <w:t xml:space="preserve">hereby acknowledge that Queen’s will apply, in accordance with </w:t>
      </w:r>
      <w:r>
        <w:rPr>
          <w:rFonts w:asciiTheme="minorHAnsi" w:hAnsiTheme="minorHAnsi"/>
          <w:kern w:val="20"/>
        </w:rPr>
        <w:t xml:space="preserve">the Agreement and </w:t>
      </w:r>
      <w:r w:rsidRPr="00627A96">
        <w:rPr>
          <w:rFonts w:asciiTheme="minorHAnsi" w:hAnsiTheme="minorHAnsi"/>
          <w:kern w:val="20"/>
        </w:rPr>
        <w:t xml:space="preserve">the relevant policies of Queen’s, all rules relating to distribution and commercialization rights of the </w:t>
      </w:r>
      <w:r>
        <w:rPr>
          <w:rFonts w:asciiTheme="minorHAnsi" w:hAnsiTheme="minorHAnsi"/>
          <w:kern w:val="20"/>
        </w:rPr>
        <w:t>i</w:t>
      </w:r>
      <w:r w:rsidRPr="00627A96">
        <w:rPr>
          <w:rFonts w:asciiTheme="minorHAnsi" w:hAnsiTheme="minorHAnsi"/>
          <w:kern w:val="20"/>
        </w:rPr>
        <w:t xml:space="preserve">ntellectual </w:t>
      </w:r>
      <w:r>
        <w:rPr>
          <w:rFonts w:asciiTheme="minorHAnsi" w:hAnsiTheme="minorHAnsi"/>
          <w:kern w:val="20"/>
        </w:rPr>
        <w:t>p</w:t>
      </w:r>
      <w:r w:rsidRPr="00627A96">
        <w:rPr>
          <w:rFonts w:asciiTheme="minorHAnsi" w:hAnsiTheme="minorHAnsi"/>
          <w:kern w:val="20"/>
        </w:rPr>
        <w:t xml:space="preserve">roperty. I </w:t>
      </w:r>
      <w:r>
        <w:rPr>
          <w:rFonts w:asciiTheme="minorHAnsi" w:hAnsiTheme="minorHAnsi"/>
          <w:kern w:val="20"/>
        </w:rPr>
        <w:t xml:space="preserve">will </w:t>
      </w:r>
      <w:r w:rsidRPr="00627A96">
        <w:rPr>
          <w:rFonts w:asciiTheme="minorHAnsi" w:hAnsiTheme="minorHAnsi"/>
          <w:kern w:val="20"/>
        </w:rPr>
        <w:t xml:space="preserve">sign and execute all documents necessary in this regard and provide timely support in respect of any patent protection or filings made in respect of </w:t>
      </w:r>
      <w:r>
        <w:rPr>
          <w:rFonts w:asciiTheme="minorHAnsi" w:hAnsiTheme="minorHAnsi"/>
          <w:kern w:val="20"/>
        </w:rPr>
        <w:t>i</w:t>
      </w:r>
      <w:r w:rsidRPr="00627A96">
        <w:rPr>
          <w:rFonts w:asciiTheme="minorHAnsi" w:hAnsiTheme="minorHAnsi"/>
          <w:kern w:val="20"/>
        </w:rPr>
        <w:t xml:space="preserve">ntellectual </w:t>
      </w:r>
      <w:r>
        <w:rPr>
          <w:rFonts w:asciiTheme="minorHAnsi" w:hAnsiTheme="minorHAnsi"/>
          <w:kern w:val="20"/>
        </w:rPr>
        <w:t>p</w:t>
      </w:r>
      <w:r w:rsidRPr="00627A96">
        <w:rPr>
          <w:rFonts w:asciiTheme="minorHAnsi" w:hAnsiTheme="minorHAnsi"/>
          <w:kern w:val="20"/>
        </w:rPr>
        <w:t xml:space="preserve">roperty created under this Agreement. </w:t>
      </w:r>
    </w:p>
    <w:p w14:paraId="3A4EBBE5" w14:textId="77777777" w:rsidR="00D50739" w:rsidRPr="00627A96" w:rsidRDefault="00F57427" w:rsidP="00D148C7">
      <w:pPr>
        <w:numPr>
          <w:ilvl w:val="0"/>
          <w:numId w:val="1"/>
        </w:numPr>
        <w:jc w:val="both"/>
        <w:rPr>
          <w:rFonts w:asciiTheme="minorHAnsi" w:hAnsiTheme="minorHAnsi"/>
          <w:kern w:val="20"/>
        </w:rPr>
      </w:pPr>
      <w:r w:rsidRPr="00627A96">
        <w:rPr>
          <w:rFonts w:asciiTheme="minorHAnsi" w:hAnsiTheme="minorHAnsi"/>
          <w:kern w:val="20"/>
        </w:rPr>
        <w:t>I agree to be bound by any commercialization plan outlined in the Agreement which specifies the exploitation of intellectual property arising from the Project.</w:t>
      </w:r>
    </w:p>
    <w:p w14:paraId="798B13A9" w14:textId="77777777" w:rsidR="00D50739" w:rsidRPr="00627A96" w:rsidRDefault="00F57427" w:rsidP="00D148C7">
      <w:pPr>
        <w:numPr>
          <w:ilvl w:val="0"/>
          <w:numId w:val="1"/>
        </w:numPr>
        <w:rPr>
          <w:rFonts w:asciiTheme="minorHAnsi" w:hAnsiTheme="minorHAnsi"/>
          <w:kern w:val="20"/>
        </w:rPr>
      </w:pPr>
      <w:r w:rsidRPr="00627A96">
        <w:rPr>
          <w:rFonts w:asciiTheme="minorHAnsi" w:hAnsiTheme="minorHAnsi"/>
          <w:kern w:val="20"/>
        </w:rPr>
        <w:t>I acknowledge that researchers at Queen’s University are bound by internal policies of the University, including the Senate Policy on Integrity in Research dated January 2009,</w:t>
      </w:r>
      <w:r>
        <w:rPr>
          <w:rFonts w:asciiTheme="minorHAnsi" w:hAnsiTheme="minorHAnsi"/>
          <w:kern w:val="20"/>
        </w:rPr>
        <w:t xml:space="preserve"> as amended,</w:t>
      </w:r>
      <w:r w:rsidRPr="00627A96">
        <w:rPr>
          <w:rFonts w:asciiTheme="minorHAnsi" w:hAnsiTheme="minorHAnsi"/>
          <w:kern w:val="20"/>
        </w:rPr>
        <w:t xml:space="preserve"> located on the Queen’s University website and I will advise Queen's University of any perceived or actual breach of such policies</w:t>
      </w:r>
      <w:r>
        <w:rPr>
          <w:rFonts w:asciiTheme="minorHAnsi" w:hAnsiTheme="minorHAnsi"/>
          <w:kern w:val="20"/>
        </w:rPr>
        <w:t>. (</w:t>
      </w:r>
      <w:hyperlink r:id="rId43" w:history="1">
        <w:r w:rsidRPr="00F34C3D">
          <w:rPr>
            <w:rStyle w:val="Hyperlink"/>
            <w:rFonts w:asciiTheme="minorHAnsi" w:hAnsiTheme="minorHAnsi"/>
          </w:rPr>
          <w:t>http://www.queensu.ca/secretariat/sites/webpublish.queensu.ca.uslcwww/files/files/policies/senateandtrustees/research_integrity.pdf</w:t>
        </w:r>
      </w:hyperlink>
      <w:r>
        <w:rPr>
          <w:rFonts w:asciiTheme="minorHAnsi" w:hAnsiTheme="minorHAnsi"/>
        </w:rPr>
        <w:t>)</w:t>
      </w:r>
      <w:r w:rsidRPr="00627A96">
        <w:rPr>
          <w:rFonts w:asciiTheme="minorHAnsi" w:hAnsiTheme="minorHAnsi"/>
          <w:kern w:val="20"/>
        </w:rPr>
        <w:t xml:space="preserve"> </w:t>
      </w:r>
    </w:p>
    <w:p w14:paraId="677E2192" w14:textId="77777777" w:rsidR="00D50739" w:rsidRPr="00627A96" w:rsidRDefault="00F57427" w:rsidP="00D148C7">
      <w:pPr>
        <w:numPr>
          <w:ilvl w:val="0"/>
          <w:numId w:val="1"/>
        </w:numPr>
        <w:jc w:val="both"/>
        <w:rPr>
          <w:rFonts w:asciiTheme="minorHAnsi" w:hAnsiTheme="minorHAnsi"/>
          <w:kern w:val="20"/>
        </w:rPr>
      </w:pPr>
      <w:r w:rsidRPr="00627A96">
        <w:rPr>
          <w:rFonts w:asciiTheme="minorHAnsi" w:hAnsiTheme="minorHAnsi"/>
          <w:kern w:val="20"/>
        </w:rPr>
        <w:t>I understand that the completion of degree requirements will not be delayed by signing this Agreement.</w:t>
      </w:r>
    </w:p>
    <w:p w14:paraId="6CDABC85" w14:textId="77777777" w:rsidR="00D50739" w:rsidRPr="00627A96" w:rsidRDefault="00D50739" w:rsidP="00D148C7">
      <w:pPr>
        <w:jc w:val="both"/>
        <w:rPr>
          <w:rFonts w:asciiTheme="minorHAnsi" w:hAnsiTheme="minorHAnsi"/>
          <w:kern w:val="20"/>
        </w:rPr>
      </w:pPr>
    </w:p>
    <w:tbl>
      <w:tblPr>
        <w:tblW w:w="10350" w:type="dxa"/>
        <w:tblLayout w:type="fixed"/>
        <w:tblLook w:val="0000" w:firstRow="0" w:lastRow="0" w:firstColumn="0" w:lastColumn="0" w:noHBand="0" w:noVBand="0"/>
      </w:tblPr>
      <w:tblGrid>
        <w:gridCol w:w="1458"/>
        <w:gridCol w:w="3690"/>
        <w:gridCol w:w="1890"/>
        <w:gridCol w:w="3240"/>
        <w:gridCol w:w="72"/>
      </w:tblGrid>
      <w:tr w:rsidR="000B0407" w14:paraId="1E741D45" w14:textId="77777777" w:rsidTr="00105863">
        <w:trPr>
          <w:trHeight w:val="360"/>
        </w:trPr>
        <w:tc>
          <w:tcPr>
            <w:tcW w:w="1458" w:type="dxa"/>
            <w:vAlign w:val="bottom"/>
          </w:tcPr>
          <w:p w14:paraId="1E7F3C65" w14:textId="77777777" w:rsidR="00D50739" w:rsidRPr="00627A96" w:rsidRDefault="00F57427" w:rsidP="00105863">
            <w:pPr>
              <w:jc w:val="both"/>
              <w:rPr>
                <w:rFonts w:asciiTheme="minorHAnsi" w:hAnsiTheme="minorHAnsi"/>
                <w:b/>
                <w:kern w:val="20"/>
              </w:rPr>
            </w:pPr>
            <w:r w:rsidRPr="00627A96">
              <w:rPr>
                <w:rFonts w:asciiTheme="minorHAnsi" w:hAnsiTheme="minorHAnsi"/>
                <w:b/>
                <w:kern w:val="20"/>
              </w:rPr>
              <w:t xml:space="preserve">Date: </w:t>
            </w:r>
          </w:p>
        </w:tc>
        <w:tc>
          <w:tcPr>
            <w:tcW w:w="3690" w:type="dxa"/>
          </w:tcPr>
          <w:p w14:paraId="123CAEC2" w14:textId="047A2B99" w:rsidR="00D50739" w:rsidRPr="00627A96" w:rsidRDefault="002F37E2" w:rsidP="00105863">
            <w:pPr>
              <w:jc w:val="both"/>
              <w:rPr>
                <w:rFonts w:asciiTheme="minorHAnsi" w:hAnsiTheme="minorHAnsi"/>
                <w:kern w:val="20"/>
              </w:rPr>
            </w:pPr>
            <w:bookmarkStart w:id="30" w:name="Text26"/>
            <w:r>
              <w:rPr>
                <w:rFonts w:asciiTheme="minorHAnsi" w:hAnsiTheme="minorHAnsi"/>
                <w:noProof/>
                <w:kern w:val="20"/>
              </w:rPr>
              <w:t>28-03-2024</w:t>
            </w:r>
            <w:r w:rsidR="00F57427" w:rsidRPr="00627A96">
              <w:rPr>
                <w:rFonts w:asciiTheme="minorHAnsi" w:hAnsiTheme="minorHAnsi"/>
                <w:noProof/>
                <w:kern w:val="20"/>
              </w:rPr>
              <w:t> </w:t>
            </w:r>
            <w:r w:rsidR="00F57427" w:rsidRPr="00627A96">
              <w:rPr>
                <w:rFonts w:asciiTheme="minorHAnsi" w:hAnsiTheme="minorHAnsi"/>
                <w:noProof/>
                <w:kern w:val="20"/>
              </w:rPr>
              <w:t> </w:t>
            </w:r>
            <w:r w:rsidR="00F57427" w:rsidRPr="00627A96">
              <w:rPr>
                <w:rFonts w:asciiTheme="minorHAnsi" w:hAnsiTheme="minorHAnsi"/>
                <w:noProof/>
                <w:kern w:val="20"/>
              </w:rPr>
              <w:t> </w:t>
            </w:r>
            <w:r w:rsidR="00F57427" w:rsidRPr="00627A96">
              <w:rPr>
                <w:rFonts w:asciiTheme="minorHAnsi" w:hAnsiTheme="minorHAnsi"/>
                <w:noProof/>
                <w:kern w:val="20"/>
              </w:rPr>
              <w:t> </w:t>
            </w:r>
            <w:r w:rsidR="00F57427" w:rsidRPr="00627A96">
              <w:rPr>
                <w:rFonts w:asciiTheme="minorHAnsi" w:hAnsiTheme="minorHAnsi"/>
                <w:noProof/>
                <w:kern w:val="20"/>
              </w:rPr>
              <w:t> </w:t>
            </w:r>
            <w:bookmarkEnd w:id="30"/>
          </w:p>
        </w:tc>
        <w:tc>
          <w:tcPr>
            <w:tcW w:w="5202" w:type="dxa"/>
            <w:gridSpan w:val="3"/>
          </w:tcPr>
          <w:p w14:paraId="3D090791" w14:textId="77777777" w:rsidR="00D50739" w:rsidRPr="00627A96" w:rsidRDefault="00D50739" w:rsidP="00105863">
            <w:pPr>
              <w:jc w:val="both"/>
              <w:rPr>
                <w:rFonts w:asciiTheme="minorHAnsi" w:hAnsiTheme="minorHAnsi"/>
                <w:kern w:val="20"/>
              </w:rPr>
            </w:pPr>
          </w:p>
        </w:tc>
      </w:tr>
      <w:tr w:rsidR="000B0407" w14:paraId="37A0B0E5" w14:textId="77777777" w:rsidTr="00105863">
        <w:trPr>
          <w:gridAfter w:val="1"/>
          <w:wAfter w:w="72" w:type="dxa"/>
          <w:trHeight w:val="360"/>
        </w:trPr>
        <w:tc>
          <w:tcPr>
            <w:tcW w:w="1458" w:type="dxa"/>
            <w:vAlign w:val="bottom"/>
          </w:tcPr>
          <w:p w14:paraId="6793A081" w14:textId="77777777" w:rsidR="00D50739" w:rsidRPr="00627A96" w:rsidRDefault="00F57427" w:rsidP="00105863">
            <w:pPr>
              <w:jc w:val="both"/>
              <w:rPr>
                <w:rFonts w:asciiTheme="minorHAnsi" w:hAnsiTheme="minorHAnsi"/>
                <w:b/>
                <w:kern w:val="20"/>
              </w:rPr>
            </w:pPr>
            <w:r w:rsidRPr="00627A96">
              <w:rPr>
                <w:rFonts w:asciiTheme="minorHAnsi" w:hAnsiTheme="minorHAnsi"/>
                <w:b/>
                <w:kern w:val="20"/>
              </w:rPr>
              <w:t xml:space="preserve">Witness </w:t>
            </w:r>
          </w:p>
          <w:p w14:paraId="258156CC" w14:textId="77777777" w:rsidR="00D50739" w:rsidRPr="00627A96" w:rsidRDefault="00F57427" w:rsidP="00105863">
            <w:pPr>
              <w:jc w:val="both"/>
              <w:rPr>
                <w:rFonts w:asciiTheme="minorHAnsi" w:hAnsiTheme="minorHAnsi"/>
                <w:b/>
                <w:kern w:val="20"/>
              </w:rPr>
            </w:pPr>
            <w:r w:rsidRPr="00627A96">
              <w:rPr>
                <w:rFonts w:asciiTheme="minorHAnsi" w:hAnsiTheme="minorHAnsi"/>
                <w:b/>
                <w:kern w:val="20"/>
              </w:rPr>
              <w:t>Signature:</w:t>
            </w:r>
          </w:p>
        </w:tc>
        <w:tc>
          <w:tcPr>
            <w:tcW w:w="3690" w:type="dxa"/>
            <w:tcBorders>
              <w:top w:val="single" w:sz="4" w:space="0" w:color="auto"/>
            </w:tcBorders>
          </w:tcPr>
          <w:p w14:paraId="6DEB9318" w14:textId="7525A9E2" w:rsidR="00D50739" w:rsidRPr="00627A96" w:rsidRDefault="002F37E2" w:rsidP="00105863">
            <w:pPr>
              <w:jc w:val="both"/>
              <w:rPr>
                <w:rFonts w:asciiTheme="minorHAnsi" w:hAnsiTheme="minorHAnsi"/>
                <w:kern w:val="20"/>
              </w:rPr>
            </w:pPr>
            <w:r>
              <w:rPr>
                <w:rFonts w:asciiTheme="minorHAnsi" w:hAnsiTheme="minorHAnsi"/>
                <w:noProof/>
                <w:kern w:val="20"/>
              </w:rPr>
              <w:drawing>
                <wp:inline distT="0" distB="0" distL="0" distR="0" wp14:anchorId="40F34C38" wp14:editId="50BFE9C4">
                  <wp:extent cx="632520" cy="333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J signature.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662386" cy="349116"/>
                          </a:xfrm>
                          <a:prstGeom prst="rect">
                            <a:avLst/>
                          </a:prstGeom>
                        </pic:spPr>
                      </pic:pic>
                    </a:graphicData>
                  </a:graphic>
                </wp:inline>
              </w:drawing>
            </w:r>
            <w:bookmarkStart w:id="31" w:name="_GoBack"/>
            <w:bookmarkEnd w:id="31"/>
          </w:p>
        </w:tc>
        <w:tc>
          <w:tcPr>
            <w:tcW w:w="1890" w:type="dxa"/>
            <w:vAlign w:val="bottom"/>
          </w:tcPr>
          <w:p w14:paraId="0176E866" w14:textId="77777777" w:rsidR="00D50739" w:rsidRPr="00627A96" w:rsidRDefault="00F57427" w:rsidP="00105863">
            <w:pPr>
              <w:jc w:val="both"/>
              <w:rPr>
                <w:rFonts w:asciiTheme="minorHAnsi" w:hAnsiTheme="minorHAnsi"/>
                <w:b/>
                <w:kern w:val="20"/>
              </w:rPr>
            </w:pPr>
            <w:r w:rsidRPr="00627A96">
              <w:rPr>
                <w:rFonts w:asciiTheme="minorHAnsi" w:hAnsiTheme="minorHAnsi"/>
                <w:b/>
                <w:kern w:val="20"/>
              </w:rPr>
              <w:t xml:space="preserve">Participant’s </w:t>
            </w:r>
          </w:p>
          <w:p w14:paraId="49BE3B17" w14:textId="77777777" w:rsidR="00D50739" w:rsidRPr="00627A96" w:rsidRDefault="00F57427" w:rsidP="00105863">
            <w:pPr>
              <w:jc w:val="both"/>
              <w:rPr>
                <w:rFonts w:asciiTheme="minorHAnsi" w:hAnsiTheme="minorHAnsi"/>
                <w:b/>
                <w:kern w:val="20"/>
              </w:rPr>
            </w:pPr>
            <w:r w:rsidRPr="00627A96">
              <w:rPr>
                <w:rFonts w:asciiTheme="minorHAnsi" w:hAnsiTheme="minorHAnsi"/>
                <w:b/>
                <w:kern w:val="20"/>
              </w:rPr>
              <w:t>Signature:</w:t>
            </w:r>
          </w:p>
        </w:tc>
        <w:tc>
          <w:tcPr>
            <w:tcW w:w="3240" w:type="dxa"/>
          </w:tcPr>
          <w:p w14:paraId="21EDB760" w14:textId="5D728121" w:rsidR="00D50739" w:rsidRPr="00627A96" w:rsidRDefault="00E104C2" w:rsidP="00105863">
            <w:pPr>
              <w:jc w:val="both"/>
              <w:rPr>
                <w:rFonts w:asciiTheme="minorHAnsi" w:hAnsiTheme="minorHAnsi"/>
                <w:kern w:val="20"/>
              </w:rPr>
            </w:pPr>
            <w:r>
              <w:rPr>
                <w:rFonts w:asciiTheme="minorHAnsi" w:hAnsiTheme="minorHAnsi"/>
                <w:noProof/>
                <w:kern w:val="20"/>
                <w:sz w:val="22"/>
              </w:rPr>
              <mc:AlternateContent>
                <mc:Choice Requires="wpi">
                  <w:drawing>
                    <wp:anchor distT="0" distB="0" distL="114300" distR="114300" simplePos="0" relativeHeight="251663360" behindDoc="0" locked="0" layoutInCell="1" allowOverlap="1" wp14:anchorId="0CD0A589" wp14:editId="2DB28AE6">
                      <wp:simplePos x="0" y="0"/>
                      <wp:positionH relativeFrom="column">
                        <wp:posOffset>851591</wp:posOffset>
                      </wp:positionH>
                      <wp:positionV relativeFrom="paragraph">
                        <wp:posOffset>-60932</wp:posOffset>
                      </wp:positionV>
                      <wp:extent cx="1126965" cy="474345"/>
                      <wp:effectExtent l="38100" t="38100" r="0" b="33655"/>
                      <wp:wrapNone/>
                      <wp:docPr id="1091965457" name="Ink 1091965457"/>
                      <wp:cNvGraphicFramePr/>
                      <a:graphic xmlns:a="http://schemas.openxmlformats.org/drawingml/2006/main">
                        <a:graphicData uri="http://schemas.microsoft.com/office/word/2010/wordprocessingInk">
                          <w14:contentPart bwMode="auto" r:id="rId45">
                            <w14:nvContentPartPr>
                              <w14:cNvContentPartPr/>
                            </w14:nvContentPartPr>
                            <w14:xfrm>
                              <a:off x="0" y="0"/>
                              <a:ext cx="1126965" cy="474345"/>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6BE6D21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91965457" o:spid="_x0000_s1026" type="#_x0000_t75" style="position:absolute;margin-left:66.2pt;margin-top:-5.65pt;width:90.45pt;height:3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">
                      <v:imagedata r:id="rId46" o:title=""/>
                    </v:shape>
                  </w:pict>
                </mc:Fallback>
              </mc:AlternateContent>
            </w:r>
          </w:p>
        </w:tc>
      </w:tr>
      <w:tr w:rsidR="000B0407" w14:paraId="7D18A4EF" w14:textId="77777777" w:rsidTr="00105863">
        <w:trPr>
          <w:gridAfter w:val="1"/>
          <w:wAfter w:w="72" w:type="dxa"/>
          <w:trHeight w:val="360"/>
        </w:trPr>
        <w:tc>
          <w:tcPr>
            <w:tcW w:w="1458" w:type="dxa"/>
            <w:vAlign w:val="bottom"/>
          </w:tcPr>
          <w:p w14:paraId="2AAF24EC" w14:textId="77777777" w:rsidR="00D50739" w:rsidRPr="00627A96" w:rsidRDefault="00F57427" w:rsidP="00105863">
            <w:pPr>
              <w:jc w:val="both"/>
              <w:rPr>
                <w:rFonts w:asciiTheme="minorHAnsi" w:hAnsiTheme="minorHAnsi"/>
                <w:b/>
                <w:kern w:val="20"/>
              </w:rPr>
            </w:pPr>
            <w:r w:rsidRPr="00627A96">
              <w:rPr>
                <w:rFonts w:asciiTheme="minorHAnsi" w:hAnsiTheme="minorHAnsi"/>
                <w:b/>
                <w:kern w:val="20"/>
              </w:rPr>
              <w:t>Name/Title:</w:t>
            </w:r>
          </w:p>
        </w:tc>
        <w:tc>
          <w:tcPr>
            <w:tcW w:w="3690" w:type="dxa"/>
            <w:tcBorders>
              <w:top w:val="single" w:sz="4" w:space="0" w:color="auto"/>
              <w:bottom w:val="single" w:sz="4" w:space="0" w:color="auto"/>
            </w:tcBorders>
          </w:tcPr>
          <w:p w14:paraId="1C284282" w14:textId="7F8795A7" w:rsidR="00D50739" w:rsidRPr="00627A96" w:rsidRDefault="002F37E2" w:rsidP="00105863">
            <w:pPr>
              <w:jc w:val="both"/>
              <w:rPr>
                <w:rFonts w:asciiTheme="minorHAnsi" w:hAnsiTheme="minorHAnsi"/>
                <w:kern w:val="20"/>
              </w:rPr>
            </w:pPr>
            <w:bookmarkStart w:id="32" w:name="Text27"/>
            <w:r>
              <w:rPr>
                <w:rFonts w:asciiTheme="minorHAnsi" w:hAnsiTheme="minorHAnsi"/>
                <w:noProof/>
                <w:kern w:val="20"/>
              </w:rPr>
              <w:t xml:space="preserve"> </w:t>
            </w:r>
            <w:r>
              <w:rPr>
                <w:rFonts w:asciiTheme="minorHAnsi" w:hAnsiTheme="minorHAnsi"/>
                <w:noProof/>
                <w:kern w:val="20"/>
              </w:rPr>
              <w:t>Jennifer Jones | Smith School of Business</w:t>
            </w:r>
            <w:r w:rsidRPr="00627A96">
              <w:rPr>
                <w:rFonts w:asciiTheme="minorHAnsi" w:hAnsiTheme="minorHAnsi"/>
                <w:noProof/>
                <w:kern w:val="20"/>
              </w:rPr>
              <w:t xml:space="preserve"> </w:t>
            </w:r>
            <w:r w:rsidR="00F57427" w:rsidRPr="00627A96">
              <w:rPr>
                <w:rFonts w:asciiTheme="minorHAnsi" w:hAnsiTheme="minorHAnsi"/>
                <w:noProof/>
                <w:kern w:val="20"/>
              </w:rPr>
              <w:t> </w:t>
            </w:r>
            <w:r w:rsidR="00F57427" w:rsidRPr="00627A96">
              <w:rPr>
                <w:rFonts w:asciiTheme="minorHAnsi" w:hAnsiTheme="minorHAnsi"/>
                <w:noProof/>
                <w:kern w:val="20"/>
              </w:rPr>
              <w:t> </w:t>
            </w:r>
            <w:r w:rsidR="00F57427" w:rsidRPr="00627A96">
              <w:rPr>
                <w:rFonts w:asciiTheme="minorHAnsi" w:hAnsiTheme="minorHAnsi"/>
                <w:noProof/>
                <w:kern w:val="20"/>
              </w:rPr>
              <w:t> </w:t>
            </w:r>
            <w:r w:rsidR="00F57427" w:rsidRPr="00627A96">
              <w:rPr>
                <w:rFonts w:asciiTheme="minorHAnsi" w:hAnsiTheme="minorHAnsi"/>
                <w:noProof/>
                <w:kern w:val="20"/>
              </w:rPr>
              <w:t> </w:t>
            </w:r>
            <w:bookmarkEnd w:id="32"/>
          </w:p>
        </w:tc>
        <w:tc>
          <w:tcPr>
            <w:tcW w:w="1890" w:type="dxa"/>
            <w:vAlign w:val="bottom"/>
          </w:tcPr>
          <w:p w14:paraId="4F8C47B9" w14:textId="77777777" w:rsidR="00D50739" w:rsidRPr="00627A96" w:rsidRDefault="00F57427" w:rsidP="00105863">
            <w:pPr>
              <w:jc w:val="both"/>
              <w:rPr>
                <w:rFonts w:asciiTheme="minorHAnsi" w:hAnsiTheme="minorHAnsi"/>
                <w:b/>
                <w:kern w:val="20"/>
              </w:rPr>
            </w:pPr>
            <w:r w:rsidRPr="00627A96">
              <w:rPr>
                <w:rFonts w:asciiTheme="minorHAnsi" w:hAnsiTheme="minorHAnsi"/>
                <w:b/>
                <w:kern w:val="20"/>
              </w:rPr>
              <w:t>Name:</w:t>
            </w:r>
          </w:p>
        </w:tc>
        <w:tc>
          <w:tcPr>
            <w:tcW w:w="3240" w:type="dxa"/>
            <w:tcBorders>
              <w:top w:val="single" w:sz="4" w:space="0" w:color="auto"/>
              <w:bottom w:val="single" w:sz="4" w:space="0" w:color="auto"/>
            </w:tcBorders>
          </w:tcPr>
          <w:p w14:paraId="53A85D85" w14:textId="02D87AB9" w:rsidR="006772A8" w:rsidRPr="00627A96" w:rsidRDefault="00F57427" w:rsidP="00105863">
            <w:pPr>
              <w:jc w:val="both"/>
              <w:rPr>
                <w:rFonts w:asciiTheme="minorHAnsi" w:hAnsiTheme="minorHAnsi"/>
                <w:noProof/>
                <w:kern w:val="20"/>
              </w:rPr>
            </w:pPr>
            <w:bookmarkStart w:id="33" w:name="Text28"/>
            <w:r w:rsidRPr="00627A96">
              <w:rPr>
                <w:rFonts w:asciiTheme="minorHAnsi" w:hAnsiTheme="minorHAnsi"/>
                <w:noProof/>
                <w:kern w:val="20"/>
              </w:rPr>
              <w:t> </w:t>
            </w:r>
            <w:r w:rsidRPr="00627A96">
              <w:rPr>
                <w:rFonts w:asciiTheme="minorHAnsi" w:hAnsiTheme="minorHAnsi"/>
                <w:noProof/>
                <w:kern w:val="20"/>
              </w:rPr>
              <w:t> </w:t>
            </w:r>
            <w:r w:rsidRPr="00627A96">
              <w:rPr>
                <w:rFonts w:asciiTheme="minorHAnsi" w:hAnsiTheme="minorHAnsi"/>
                <w:noProof/>
                <w:kern w:val="20"/>
              </w:rPr>
              <w:t> </w:t>
            </w:r>
            <w:r w:rsidRPr="00627A96">
              <w:rPr>
                <w:rFonts w:asciiTheme="minorHAnsi" w:hAnsiTheme="minorHAnsi"/>
                <w:noProof/>
                <w:kern w:val="20"/>
              </w:rPr>
              <w:t> </w:t>
            </w:r>
            <w:r w:rsidRPr="00627A96">
              <w:rPr>
                <w:rFonts w:asciiTheme="minorHAnsi" w:hAnsiTheme="minorHAnsi"/>
                <w:noProof/>
                <w:kern w:val="20"/>
              </w:rPr>
              <w:t> </w:t>
            </w:r>
            <w:bookmarkEnd w:id="33"/>
            <w:r w:rsidR="006772A8">
              <w:rPr>
                <w:rFonts w:asciiTheme="minorHAnsi" w:hAnsiTheme="minorHAnsi"/>
                <w:noProof/>
                <w:kern w:val="20"/>
              </w:rPr>
              <w:t>.                   John Kim</w:t>
            </w:r>
          </w:p>
        </w:tc>
      </w:tr>
    </w:tbl>
    <w:p w14:paraId="357C5B10" w14:textId="77777777" w:rsidR="00D50739" w:rsidRPr="00627A96" w:rsidRDefault="00D50739" w:rsidP="00D148C7">
      <w:pPr>
        <w:jc w:val="both"/>
        <w:rPr>
          <w:rFonts w:asciiTheme="minorHAnsi" w:hAnsiTheme="minorHAnsi"/>
          <w:kern w:val="20"/>
        </w:rPr>
      </w:pPr>
    </w:p>
    <w:p w14:paraId="7EBE4090" w14:textId="77777777" w:rsidR="00D50739" w:rsidRPr="00627A96" w:rsidRDefault="00F57427" w:rsidP="00D148C7">
      <w:pPr>
        <w:jc w:val="both"/>
        <w:rPr>
          <w:rFonts w:asciiTheme="minorHAnsi" w:hAnsiTheme="minorHAnsi"/>
          <w:kern w:val="20"/>
        </w:rPr>
      </w:pPr>
      <w:r w:rsidRPr="00627A96">
        <w:rPr>
          <w:rFonts w:asciiTheme="minorHAnsi" w:hAnsiTheme="minorHAnsi"/>
          <w:kern w:val="20"/>
        </w:rPr>
        <w:t xml:space="preserve">This Agreement is a legal document which affects your rights. If you have any questions or concerns about this document or the attached Agreement, please ensure that these questions have been answered to your satisfaction prior to requesting a Witness signature. </w:t>
      </w:r>
    </w:p>
    <w:p w14:paraId="63BFC6A7" w14:textId="77777777" w:rsidR="00D50739" w:rsidRPr="00627A96" w:rsidRDefault="00D50739" w:rsidP="00D148C7">
      <w:pPr>
        <w:jc w:val="both"/>
        <w:rPr>
          <w:rFonts w:asciiTheme="minorHAnsi" w:hAnsiTheme="minorHAnsi"/>
          <w:kern w:val="20"/>
        </w:rPr>
      </w:pPr>
    </w:p>
    <w:p w14:paraId="4F34D5B3" w14:textId="77777777" w:rsidR="00D50739" w:rsidRPr="00627A96" w:rsidRDefault="00F57427" w:rsidP="00D148C7">
      <w:pPr>
        <w:jc w:val="both"/>
        <w:rPr>
          <w:rFonts w:asciiTheme="minorHAnsi" w:hAnsiTheme="minorHAnsi"/>
          <w:kern w:val="20"/>
        </w:rPr>
      </w:pPr>
      <w:r w:rsidRPr="00627A96">
        <w:rPr>
          <w:rFonts w:asciiTheme="minorHAnsi" w:hAnsiTheme="minorHAnsi"/>
          <w:kern w:val="20"/>
          <w:sz w:val="16"/>
          <w:szCs w:val="16"/>
        </w:rPr>
        <w:t xml:space="preserve">The personal information collected on this form is collected under the authority of the Queen's Royal Charter of 1841, as amended.  The information collected will form part of the records held </w:t>
      </w:r>
      <w:r>
        <w:rPr>
          <w:rFonts w:asciiTheme="minorHAnsi" w:hAnsiTheme="minorHAnsi"/>
          <w:kern w:val="20"/>
          <w:sz w:val="16"/>
          <w:szCs w:val="16"/>
        </w:rPr>
        <w:t xml:space="preserve">by the Research Contracts Unit </w:t>
      </w:r>
      <w:r w:rsidRPr="00627A96">
        <w:rPr>
          <w:rFonts w:asciiTheme="minorHAnsi" w:hAnsiTheme="minorHAnsi"/>
          <w:kern w:val="20"/>
          <w:sz w:val="16"/>
          <w:szCs w:val="16"/>
        </w:rPr>
        <w:t xml:space="preserve">at Queen's University. It will be used in the administration of your research program. A copy may be provided </w:t>
      </w:r>
      <w:r>
        <w:rPr>
          <w:rFonts w:asciiTheme="minorHAnsi" w:hAnsiTheme="minorHAnsi"/>
          <w:kern w:val="20"/>
          <w:sz w:val="16"/>
          <w:szCs w:val="16"/>
        </w:rPr>
        <w:t xml:space="preserve">to </w:t>
      </w:r>
      <w:r w:rsidRPr="00627A96">
        <w:rPr>
          <w:rFonts w:asciiTheme="minorHAnsi" w:hAnsiTheme="minorHAnsi"/>
          <w:kern w:val="20"/>
          <w:sz w:val="16"/>
          <w:szCs w:val="16"/>
        </w:rPr>
        <w:t xml:space="preserve">the project </w:t>
      </w:r>
      <w:r>
        <w:rPr>
          <w:rFonts w:asciiTheme="minorHAnsi" w:hAnsiTheme="minorHAnsi"/>
          <w:kern w:val="20"/>
          <w:sz w:val="16"/>
          <w:szCs w:val="16"/>
        </w:rPr>
        <w:t>Partner Organization</w:t>
      </w:r>
      <w:r w:rsidRPr="00627A96">
        <w:rPr>
          <w:rFonts w:asciiTheme="minorHAnsi" w:hAnsiTheme="minorHAnsi"/>
          <w:kern w:val="20"/>
          <w:sz w:val="16"/>
          <w:szCs w:val="16"/>
        </w:rPr>
        <w:t xml:space="preserve"> upon request. Information collected may also be used in customary internal reports of the university. Information used for external reports will be de-identified, or will be limited to information that is already in the public domain. If you have any questions or concerns about the information collected please contact the </w:t>
      </w:r>
      <w:r>
        <w:rPr>
          <w:rFonts w:asciiTheme="minorHAnsi" w:hAnsiTheme="minorHAnsi"/>
          <w:kern w:val="20"/>
          <w:sz w:val="16"/>
          <w:szCs w:val="16"/>
        </w:rPr>
        <w:br/>
        <w:t>Research Contracts Unit</w:t>
      </w:r>
      <w:r w:rsidRPr="00627A96">
        <w:rPr>
          <w:rFonts w:asciiTheme="minorHAnsi" w:hAnsiTheme="minorHAnsi"/>
          <w:kern w:val="20"/>
          <w:sz w:val="16"/>
          <w:szCs w:val="16"/>
        </w:rPr>
        <w:t>, 3</w:t>
      </w:r>
      <w:r w:rsidRPr="00627A96">
        <w:rPr>
          <w:rFonts w:asciiTheme="minorHAnsi" w:hAnsiTheme="minorHAnsi"/>
          <w:kern w:val="20"/>
          <w:sz w:val="16"/>
          <w:szCs w:val="16"/>
          <w:vertAlign w:val="superscript"/>
        </w:rPr>
        <w:t>rd</w:t>
      </w:r>
      <w:r w:rsidRPr="00627A96">
        <w:rPr>
          <w:rFonts w:asciiTheme="minorHAnsi" w:hAnsiTheme="minorHAnsi"/>
          <w:kern w:val="20"/>
          <w:sz w:val="16"/>
          <w:szCs w:val="16"/>
        </w:rPr>
        <w:t xml:space="preserve"> Floor Fleming Hall-</w:t>
      </w:r>
      <w:proofErr w:type="spellStart"/>
      <w:r w:rsidRPr="00627A96">
        <w:rPr>
          <w:rFonts w:asciiTheme="minorHAnsi" w:hAnsiTheme="minorHAnsi"/>
          <w:kern w:val="20"/>
          <w:sz w:val="16"/>
          <w:szCs w:val="16"/>
        </w:rPr>
        <w:t>Jemmett</w:t>
      </w:r>
      <w:proofErr w:type="spellEnd"/>
      <w:r w:rsidRPr="00627A96">
        <w:rPr>
          <w:rFonts w:asciiTheme="minorHAnsi" w:hAnsiTheme="minorHAnsi"/>
          <w:kern w:val="20"/>
          <w:sz w:val="16"/>
          <w:szCs w:val="16"/>
        </w:rPr>
        <w:t xml:space="preserve"> Wing, at 613-533-6081.</w:t>
      </w:r>
    </w:p>
    <w:p w14:paraId="38F7167C" w14:textId="77777777" w:rsidR="00D50739" w:rsidRPr="00627A96" w:rsidRDefault="00F57427" w:rsidP="007643B3">
      <w:pPr>
        <w:spacing w:after="240"/>
        <w:jc w:val="both"/>
        <w:rPr>
          <w:rFonts w:asciiTheme="minorHAnsi" w:hAnsiTheme="minorHAnsi"/>
          <w:kern w:val="20"/>
        </w:rPr>
      </w:pPr>
      <w:r w:rsidRPr="00627A96">
        <w:rPr>
          <w:rFonts w:asciiTheme="minorHAnsi" w:hAnsiTheme="minorHAnsi"/>
          <w:kern w:val="20"/>
          <w:sz w:val="16"/>
          <w:szCs w:val="16"/>
        </w:rPr>
        <w:t>081.</w:t>
      </w:r>
    </w:p>
    <w:sectPr w:rsidR="00D50739" w:rsidRPr="00627A96" w:rsidSect="00852902">
      <w:footerReference w:type="default" r:id="rId47"/>
      <w:footerReference w:type="first" r:id="rId48"/>
      <w:pgSz w:w="12240" w:h="15840"/>
      <w:pgMar w:top="990" w:right="1440" w:bottom="1440" w:left="1440" w:header="990" w:footer="651"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AD474" w14:textId="77777777" w:rsidR="00814268" w:rsidRDefault="00814268">
      <w:r>
        <w:separator/>
      </w:r>
    </w:p>
  </w:endnote>
  <w:endnote w:type="continuationSeparator" w:id="0">
    <w:p w14:paraId="765C6AAF" w14:textId="77777777" w:rsidR="00814268" w:rsidRDefault="00814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2815945"/>
      <w:docPartObj>
        <w:docPartGallery w:val="Page Numbers (Bottom of Page)"/>
        <w:docPartUnique/>
      </w:docPartObj>
    </w:sdtPr>
    <w:sdtEndPr>
      <w:rPr>
        <w:rFonts w:asciiTheme="minorHAnsi" w:hAnsiTheme="minorHAnsi"/>
        <w:sz w:val="18"/>
        <w:szCs w:val="18"/>
      </w:rPr>
    </w:sdtEndPr>
    <w:sdtContent>
      <w:p w14:paraId="1D233FDC" w14:textId="77777777" w:rsidR="00D50739" w:rsidRPr="009B2A67" w:rsidRDefault="00F57427" w:rsidP="009B2A67">
        <w:pPr>
          <w:pStyle w:val="Footer"/>
          <w:tabs>
            <w:tab w:val="clear" w:pos="8640"/>
            <w:tab w:val="right" w:pos="9360"/>
          </w:tabs>
          <w:rPr>
            <w:rFonts w:asciiTheme="minorHAnsi" w:hAnsiTheme="minorHAnsi"/>
            <w:sz w:val="18"/>
            <w:szCs w:val="18"/>
          </w:rPr>
        </w:pPr>
        <w:r w:rsidRPr="009B2A67">
          <w:rPr>
            <w:rFonts w:asciiTheme="minorHAnsi" w:hAnsiTheme="minorHAnsi"/>
            <w:u w:val="single"/>
          </w:rPr>
          <w:tab/>
        </w:r>
        <w:r w:rsidRPr="009B2A67">
          <w:rPr>
            <w:rFonts w:asciiTheme="minorHAnsi" w:hAnsiTheme="minorHAnsi"/>
            <w:u w:val="single"/>
          </w:rPr>
          <w:tab/>
        </w:r>
        <w:r w:rsidRPr="009B2A67">
          <w:rPr>
            <w:rFonts w:asciiTheme="minorHAnsi" w:hAnsiTheme="minorHAnsi"/>
            <w:sz w:val="18"/>
            <w:szCs w:val="18"/>
          </w:rPr>
          <w:tab/>
        </w:r>
        <w:r w:rsidRPr="009B2A67">
          <w:rPr>
            <w:rFonts w:asciiTheme="minorHAnsi" w:hAnsiTheme="minorHAnsi"/>
            <w:sz w:val="18"/>
            <w:szCs w:val="18"/>
          </w:rPr>
          <w:tab/>
        </w:r>
        <w:sdt>
          <w:sdtPr>
            <w:rPr>
              <w:rFonts w:asciiTheme="minorHAnsi" w:hAnsiTheme="minorHAnsi"/>
              <w:sz w:val="18"/>
              <w:szCs w:val="18"/>
            </w:rPr>
            <w:id w:val="860082579"/>
            <w:docPartObj>
              <w:docPartGallery w:val="Page Numbers (Top of Page)"/>
              <w:docPartUnique/>
            </w:docPartObj>
          </w:sdtPr>
          <w:sdtEndPr/>
          <w:sdtContent>
            <w:r w:rsidRPr="009B2A67">
              <w:rPr>
                <w:rFonts w:asciiTheme="minorHAnsi" w:hAnsiTheme="minorHAnsi"/>
                <w:sz w:val="18"/>
                <w:szCs w:val="18"/>
              </w:rPr>
              <w:t xml:space="preserve">Page </w:t>
            </w:r>
            <w:r w:rsidRPr="009B2A67">
              <w:rPr>
                <w:rFonts w:asciiTheme="minorHAnsi" w:hAnsiTheme="minorHAnsi"/>
                <w:b/>
                <w:bCs/>
                <w:sz w:val="18"/>
                <w:szCs w:val="18"/>
              </w:rPr>
              <w:fldChar w:fldCharType="begin"/>
            </w:r>
            <w:r w:rsidRPr="009B2A67">
              <w:rPr>
                <w:rFonts w:asciiTheme="minorHAnsi" w:hAnsiTheme="minorHAnsi"/>
                <w:b/>
                <w:bCs/>
                <w:sz w:val="18"/>
                <w:szCs w:val="18"/>
              </w:rPr>
              <w:instrText xml:space="preserve"> PAGE </w:instrText>
            </w:r>
            <w:r w:rsidRPr="009B2A67">
              <w:rPr>
                <w:rFonts w:asciiTheme="minorHAnsi" w:hAnsiTheme="minorHAnsi"/>
                <w:b/>
                <w:bCs/>
                <w:sz w:val="18"/>
                <w:szCs w:val="18"/>
              </w:rPr>
              <w:fldChar w:fldCharType="separate"/>
            </w:r>
            <w:r w:rsidR="00EE081E">
              <w:rPr>
                <w:rFonts w:asciiTheme="minorHAnsi" w:hAnsiTheme="minorHAnsi"/>
                <w:b/>
                <w:bCs/>
                <w:noProof/>
                <w:sz w:val="18"/>
                <w:szCs w:val="18"/>
              </w:rPr>
              <w:t>18</w:t>
            </w:r>
            <w:r w:rsidRPr="009B2A67">
              <w:rPr>
                <w:rFonts w:asciiTheme="minorHAnsi" w:hAnsiTheme="minorHAnsi"/>
                <w:b/>
                <w:bCs/>
                <w:sz w:val="18"/>
                <w:szCs w:val="18"/>
              </w:rPr>
              <w:fldChar w:fldCharType="end"/>
            </w:r>
            <w:r w:rsidRPr="009B2A67">
              <w:rPr>
                <w:rFonts w:asciiTheme="minorHAnsi" w:hAnsiTheme="minorHAnsi"/>
                <w:sz w:val="18"/>
                <w:szCs w:val="18"/>
              </w:rPr>
              <w:t xml:space="preserve"> of </w:t>
            </w:r>
            <w:r>
              <w:rPr>
                <w:rFonts w:asciiTheme="minorHAnsi" w:hAnsiTheme="minorHAnsi"/>
                <w:b/>
                <w:bCs/>
                <w:noProof/>
                <w:sz w:val="18"/>
                <w:szCs w:val="18"/>
              </w:rPr>
              <w:t>18</w:t>
            </w:r>
          </w:sdtContent>
        </w:sdt>
      </w:p>
    </w:sdtContent>
  </w:sdt>
  <w:p w14:paraId="6C55A805" w14:textId="77777777" w:rsidR="00D50739" w:rsidRPr="009B2A67" w:rsidRDefault="00D50739" w:rsidP="009B2A67">
    <w:pPr>
      <w:pStyle w:val="Footer"/>
      <w:rPr>
        <w:rFonts w:asciiTheme="minorHAnsi" w:hAnsiTheme="minorHAnsi"/>
        <w:sz w:val="18"/>
        <w:szCs w:val="18"/>
      </w:rPr>
    </w:pPr>
  </w:p>
  <w:p w14:paraId="2D1BC480" w14:textId="77777777" w:rsidR="00D50739" w:rsidRPr="0041151F" w:rsidRDefault="00D50739" w:rsidP="009B2A67">
    <w:pPr>
      <w:pStyle w:val="Footer"/>
      <w:jc w:val="right"/>
      <w:rPr>
        <w:u w:val="singl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DD8F0" w14:textId="77777777" w:rsidR="00D50739" w:rsidRDefault="00D50739">
    <w:pPr>
      <w:pStyle w:val="Footer"/>
      <w:rPr>
        <w:i/>
        <w:sz w:val="16"/>
      </w:rPr>
    </w:pPr>
  </w:p>
  <w:p w14:paraId="6918522A" w14:textId="77777777" w:rsidR="00D50739" w:rsidRDefault="00D50739">
    <w:pPr>
      <w:pStyle w:val="Footer"/>
      <w:rPr>
        <w:i/>
        <w:sz w:val="16"/>
      </w:rPr>
    </w:pPr>
  </w:p>
  <w:p w14:paraId="6515136F" w14:textId="77777777" w:rsidR="00D50739" w:rsidRDefault="00D50739">
    <w:pPr>
      <w:pStyle w:val="Footer"/>
      <w:rPr>
        <w:i/>
        <w:sz w:val="16"/>
      </w:rPr>
    </w:pPr>
  </w:p>
  <w:p w14:paraId="74978507" w14:textId="77777777" w:rsidR="00D50739" w:rsidRDefault="00D50739">
    <w:pPr>
      <w:pStyle w:val="Footer"/>
      <w:rPr>
        <w:i/>
        <w:sz w:val="16"/>
      </w:rPr>
    </w:pPr>
  </w:p>
  <w:p w14:paraId="73D75979" w14:textId="77777777" w:rsidR="00D50739" w:rsidRDefault="00F57427">
    <w:pPr>
      <w:pStyle w:val="Footer"/>
      <w:jc w:val="center"/>
      <w:rPr>
        <w:i/>
        <w:sz w:val="16"/>
      </w:rPr>
    </w:pPr>
    <w:r>
      <w:rPr>
        <w:i/>
        <w:sz w:val="16"/>
      </w:rPr>
      <w:t xml:space="preserve">Revised: </w:t>
    </w:r>
    <w:r>
      <w:rPr>
        <w:i/>
        <w:noProof/>
        <w:sz w:val="16"/>
      </w:rPr>
      <w:t>03/29/21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16402" w14:textId="77777777" w:rsidR="00814268" w:rsidRDefault="00814268">
      <w:r>
        <w:separator/>
      </w:r>
    </w:p>
  </w:footnote>
  <w:footnote w:type="continuationSeparator" w:id="0">
    <w:p w14:paraId="001240CF" w14:textId="77777777" w:rsidR="00814268" w:rsidRDefault="008142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38EA"/>
    <w:multiLevelType w:val="multilevel"/>
    <w:tmpl w:val="429E01C0"/>
    <w:lvl w:ilvl="0">
      <w:start w:val="1"/>
      <w:numFmt w:val="decimal"/>
      <w:pStyle w:val="MTArt2L1"/>
      <w:suff w:val="space"/>
      <w:lvlText w:val="Article %1"/>
      <w:lvlJc w:val="left"/>
      <w:pPr>
        <w:ind w:left="3420" w:firstLine="0"/>
      </w:pPr>
      <w:rPr>
        <w:rFonts w:hint="default"/>
        <w:b/>
        <w:caps/>
        <w:smallCaps w:val="0"/>
      </w:rPr>
    </w:lvl>
    <w:lvl w:ilvl="1">
      <w:start w:val="1"/>
      <w:numFmt w:val="decimal"/>
      <w:pStyle w:val="MTArt2L2"/>
      <w:lvlText w:val="%1.%2"/>
      <w:lvlJc w:val="left"/>
      <w:pPr>
        <w:tabs>
          <w:tab w:val="num" w:pos="720"/>
        </w:tabs>
        <w:ind w:left="720" w:hanging="720"/>
      </w:pPr>
      <w:rPr>
        <w:rFonts w:hint="default"/>
        <w:b w:val="0"/>
        <w:color w:val="auto"/>
      </w:rPr>
    </w:lvl>
    <w:lvl w:ilvl="2">
      <w:start w:val="1"/>
      <w:numFmt w:val="lowerLetter"/>
      <w:pStyle w:val="MTArt2L3"/>
      <w:lvlText w:val="(%3)"/>
      <w:lvlJc w:val="left"/>
      <w:pPr>
        <w:tabs>
          <w:tab w:val="num" w:pos="1440"/>
        </w:tabs>
        <w:ind w:left="1440" w:hanging="720"/>
      </w:pPr>
      <w:rPr>
        <w:rFonts w:ascii="Times New Roman" w:eastAsia="Times New Roman" w:hAnsi="Times New Roman" w:cs="Times New Roman"/>
      </w:rPr>
    </w:lvl>
    <w:lvl w:ilvl="3">
      <w:start w:val="1"/>
      <w:numFmt w:val="lowerRoman"/>
      <w:pStyle w:val="MTArt2L4"/>
      <w:lvlText w:val="(%4)"/>
      <w:lvlJc w:val="right"/>
      <w:pPr>
        <w:tabs>
          <w:tab w:val="num" w:pos="2160"/>
        </w:tabs>
        <w:ind w:left="2160" w:hanging="432"/>
      </w:pPr>
      <w:rPr>
        <w:rFonts w:hint="default"/>
      </w:rPr>
    </w:lvl>
    <w:lvl w:ilvl="4">
      <w:start w:val="1"/>
      <w:numFmt w:val="upperLetter"/>
      <w:pStyle w:val="MTArt2L5"/>
      <w:lvlText w:val="(%5)"/>
      <w:lvlJc w:val="left"/>
      <w:pPr>
        <w:tabs>
          <w:tab w:val="num" w:pos="2880"/>
        </w:tabs>
        <w:ind w:left="2880" w:hanging="720"/>
      </w:pPr>
      <w:rPr>
        <w:rFonts w:hint="default"/>
      </w:rPr>
    </w:lvl>
    <w:lvl w:ilvl="5">
      <w:start w:val="1"/>
      <w:numFmt w:val="upperRoman"/>
      <w:pStyle w:val="MTArt2L6"/>
      <w:lvlText w:val="(%6)"/>
      <w:lvlJc w:val="right"/>
      <w:pPr>
        <w:tabs>
          <w:tab w:val="num" w:pos="3600"/>
        </w:tabs>
        <w:ind w:left="3600" w:hanging="432"/>
      </w:pPr>
      <w:rPr>
        <w:rFonts w:hint="default"/>
      </w:rPr>
    </w:lvl>
    <w:lvl w:ilvl="6">
      <w:start w:val="1"/>
      <w:numFmt w:val="decimal"/>
      <w:pStyle w:val="MTArt2L7"/>
      <w:lvlText w:val="(%7)"/>
      <w:lvlJc w:val="left"/>
      <w:pPr>
        <w:tabs>
          <w:tab w:val="num" w:pos="4320"/>
        </w:tabs>
        <w:ind w:left="4320" w:hanging="720"/>
      </w:pPr>
      <w:rPr>
        <w:rFonts w:hint="default"/>
      </w:rPr>
    </w:lvl>
    <w:lvl w:ilvl="7">
      <w:start w:val="1"/>
      <w:numFmt w:val="lowerLetter"/>
      <w:pStyle w:val="MTArt2L8"/>
      <w:lvlText w:val="%8)"/>
      <w:lvlJc w:val="left"/>
      <w:pPr>
        <w:tabs>
          <w:tab w:val="num" w:pos="5040"/>
        </w:tabs>
        <w:ind w:left="5040" w:hanging="720"/>
      </w:pPr>
      <w:rPr>
        <w:rFonts w:hint="default"/>
      </w:rPr>
    </w:lvl>
    <w:lvl w:ilvl="8">
      <w:start w:val="1"/>
      <w:numFmt w:val="lowerRoman"/>
      <w:pStyle w:val="MTArt2L9"/>
      <w:lvlText w:val="%9)"/>
      <w:lvlJc w:val="right"/>
      <w:pPr>
        <w:tabs>
          <w:tab w:val="num" w:pos="5760"/>
        </w:tabs>
        <w:ind w:left="5760" w:hanging="432"/>
      </w:pPr>
      <w:rPr>
        <w:rFonts w:hint="default"/>
      </w:rPr>
    </w:lvl>
  </w:abstractNum>
  <w:abstractNum w:abstractNumId="1" w15:restartNumberingAfterBreak="0">
    <w:nsid w:val="0116455C"/>
    <w:multiLevelType w:val="hybridMultilevel"/>
    <w:tmpl w:val="1D34DC36"/>
    <w:lvl w:ilvl="0" w:tplc="5A889784">
      <w:start w:val="3"/>
      <w:numFmt w:val="lowerLetter"/>
      <w:lvlText w:val="(%1)"/>
      <w:lvlJc w:val="left"/>
      <w:pPr>
        <w:ind w:left="1260" w:hanging="360"/>
      </w:pPr>
      <w:rPr>
        <w:rFonts w:hint="default"/>
        <w:u w:val="none"/>
      </w:rPr>
    </w:lvl>
    <w:lvl w:ilvl="1" w:tplc="2FEAAE28" w:tentative="1">
      <w:start w:val="1"/>
      <w:numFmt w:val="lowerLetter"/>
      <w:lvlText w:val="%2."/>
      <w:lvlJc w:val="left"/>
      <w:pPr>
        <w:ind w:left="1440" w:hanging="360"/>
      </w:pPr>
    </w:lvl>
    <w:lvl w:ilvl="2" w:tplc="C914ABF2" w:tentative="1">
      <w:start w:val="1"/>
      <w:numFmt w:val="lowerRoman"/>
      <w:lvlText w:val="%3."/>
      <w:lvlJc w:val="right"/>
      <w:pPr>
        <w:ind w:left="2160" w:hanging="180"/>
      </w:pPr>
    </w:lvl>
    <w:lvl w:ilvl="3" w:tplc="028888B0" w:tentative="1">
      <w:start w:val="1"/>
      <w:numFmt w:val="decimal"/>
      <w:lvlText w:val="%4."/>
      <w:lvlJc w:val="left"/>
      <w:pPr>
        <w:ind w:left="2880" w:hanging="360"/>
      </w:pPr>
    </w:lvl>
    <w:lvl w:ilvl="4" w:tplc="34086F04" w:tentative="1">
      <w:start w:val="1"/>
      <w:numFmt w:val="lowerLetter"/>
      <w:lvlText w:val="%5."/>
      <w:lvlJc w:val="left"/>
      <w:pPr>
        <w:ind w:left="3600" w:hanging="360"/>
      </w:pPr>
    </w:lvl>
    <w:lvl w:ilvl="5" w:tplc="68AAD050" w:tentative="1">
      <w:start w:val="1"/>
      <w:numFmt w:val="lowerRoman"/>
      <w:lvlText w:val="%6."/>
      <w:lvlJc w:val="right"/>
      <w:pPr>
        <w:ind w:left="4320" w:hanging="180"/>
      </w:pPr>
    </w:lvl>
    <w:lvl w:ilvl="6" w:tplc="1308610E" w:tentative="1">
      <w:start w:val="1"/>
      <w:numFmt w:val="decimal"/>
      <w:lvlText w:val="%7."/>
      <w:lvlJc w:val="left"/>
      <w:pPr>
        <w:ind w:left="5040" w:hanging="360"/>
      </w:pPr>
    </w:lvl>
    <w:lvl w:ilvl="7" w:tplc="BC744674" w:tentative="1">
      <w:start w:val="1"/>
      <w:numFmt w:val="lowerLetter"/>
      <w:lvlText w:val="%8."/>
      <w:lvlJc w:val="left"/>
      <w:pPr>
        <w:ind w:left="5760" w:hanging="360"/>
      </w:pPr>
    </w:lvl>
    <w:lvl w:ilvl="8" w:tplc="62A4973E" w:tentative="1">
      <w:start w:val="1"/>
      <w:numFmt w:val="lowerRoman"/>
      <w:lvlText w:val="%9."/>
      <w:lvlJc w:val="right"/>
      <w:pPr>
        <w:ind w:left="6480" w:hanging="180"/>
      </w:pPr>
    </w:lvl>
  </w:abstractNum>
  <w:abstractNum w:abstractNumId="2" w15:restartNumberingAfterBreak="0">
    <w:nsid w:val="08A264E2"/>
    <w:multiLevelType w:val="singleLevel"/>
    <w:tmpl w:val="F0F483D0"/>
    <w:lvl w:ilvl="0">
      <w:start w:val="1"/>
      <w:numFmt w:val="lowerLetter"/>
      <w:lvlText w:val="(%1)"/>
      <w:lvlJc w:val="left"/>
      <w:pPr>
        <w:tabs>
          <w:tab w:val="num" w:pos="720"/>
        </w:tabs>
        <w:ind w:left="720" w:hanging="720"/>
      </w:pPr>
      <w:rPr>
        <w:rFonts w:cs="Times New Roman" w:hint="default"/>
      </w:rPr>
    </w:lvl>
  </w:abstractNum>
  <w:abstractNum w:abstractNumId="3" w15:restartNumberingAfterBreak="0">
    <w:nsid w:val="0E53329C"/>
    <w:multiLevelType w:val="hybridMultilevel"/>
    <w:tmpl w:val="E870BF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05249F9"/>
    <w:multiLevelType w:val="hybridMultilevel"/>
    <w:tmpl w:val="2AF07DE2"/>
    <w:lvl w:ilvl="0" w:tplc="6170A38C">
      <w:start w:val="1"/>
      <w:numFmt w:val="lowerLetter"/>
      <w:lvlText w:val="%1)"/>
      <w:lvlJc w:val="left"/>
      <w:pPr>
        <w:ind w:left="1440" w:hanging="360"/>
      </w:pPr>
    </w:lvl>
    <w:lvl w:ilvl="1" w:tplc="B87871DE" w:tentative="1">
      <w:start w:val="1"/>
      <w:numFmt w:val="lowerLetter"/>
      <w:lvlText w:val="%2."/>
      <w:lvlJc w:val="left"/>
      <w:pPr>
        <w:ind w:left="2160" w:hanging="360"/>
      </w:pPr>
    </w:lvl>
    <w:lvl w:ilvl="2" w:tplc="D56E9500" w:tentative="1">
      <w:start w:val="1"/>
      <w:numFmt w:val="lowerRoman"/>
      <w:lvlText w:val="%3."/>
      <w:lvlJc w:val="right"/>
      <w:pPr>
        <w:ind w:left="2880" w:hanging="180"/>
      </w:pPr>
    </w:lvl>
    <w:lvl w:ilvl="3" w:tplc="A34E753C" w:tentative="1">
      <w:start w:val="1"/>
      <w:numFmt w:val="decimal"/>
      <w:lvlText w:val="%4."/>
      <w:lvlJc w:val="left"/>
      <w:pPr>
        <w:ind w:left="3600" w:hanging="360"/>
      </w:pPr>
    </w:lvl>
    <w:lvl w:ilvl="4" w:tplc="FA482416" w:tentative="1">
      <w:start w:val="1"/>
      <w:numFmt w:val="lowerLetter"/>
      <w:lvlText w:val="%5."/>
      <w:lvlJc w:val="left"/>
      <w:pPr>
        <w:ind w:left="4320" w:hanging="360"/>
      </w:pPr>
    </w:lvl>
    <w:lvl w:ilvl="5" w:tplc="C2CA44B6" w:tentative="1">
      <w:start w:val="1"/>
      <w:numFmt w:val="lowerRoman"/>
      <w:lvlText w:val="%6."/>
      <w:lvlJc w:val="right"/>
      <w:pPr>
        <w:ind w:left="5040" w:hanging="180"/>
      </w:pPr>
    </w:lvl>
    <w:lvl w:ilvl="6" w:tplc="4FC6F1D0" w:tentative="1">
      <w:start w:val="1"/>
      <w:numFmt w:val="decimal"/>
      <w:lvlText w:val="%7."/>
      <w:lvlJc w:val="left"/>
      <w:pPr>
        <w:ind w:left="5760" w:hanging="360"/>
      </w:pPr>
    </w:lvl>
    <w:lvl w:ilvl="7" w:tplc="39E432B6" w:tentative="1">
      <w:start w:val="1"/>
      <w:numFmt w:val="lowerLetter"/>
      <w:lvlText w:val="%8."/>
      <w:lvlJc w:val="left"/>
      <w:pPr>
        <w:ind w:left="6480" w:hanging="360"/>
      </w:pPr>
    </w:lvl>
    <w:lvl w:ilvl="8" w:tplc="E7F0908C" w:tentative="1">
      <w:start w:val="1"/>
      <w:numFmt w:val="lowerRoman"/>
      <w:lvlText w:val="%9."/>
      <w:lvlJc w:val="right"/>
      <w:pPr>
        <w:ind w:left="7200" w:hanging="180"/>
      </w:pPr>
    </w:lvl>
  </w:abstractNum>
  <w:abstractNum w:abstractNumId="5" w15:restartNumberingAfterBreak="0">
    <w:nsid w:val="139F6530"/>
    <w:multiLevelType w:val="multilevel"/>
    <w:tmpl w:val="EE9C797E"/>
    <w:lvl w:ilvl="0">
      <w:start w:val="1"/>
      <w:numFmt w:val="decimal"/>
      <w:isLgl/>
      <w:lvlText w:val="%1.0"/>
      <w:lvlJc w:val="left"/>
      <w:pPr>
        <w:ind w:left="720" w:hanging="720"/>
      </w:pPr>
      <w:rPr>
        <w:rFonts w:hint="default"/>
        <w:b w:val="0"/>
      </w:rPr>
    </w:lvl>
    <w:lvl w:ilvl="1">
      <w:start w:val="1"/>
      <w:numFmt w:val="decimal"/>
      <w:lvlText w:val="%1.%2"/>
      <w:lvlJc w:val="left"/>
      <w:pPr>
        <w:ind w:left="720" w:hanging="720"/>
      </w:pPr>
      <w:rPr>
        <w:rFonts w:hint="default"/>
        <w:b w:val="0"/>
        <w:sz w:val="22"/>
        <w:szCs w:val="22"/>
      </w:rPr>
    </w:lvl>
    <w:lvl w:ilvl="2">
      <w:start w:val="1"/>
      <w:numFmt w:val="lowerLetter"/>
      <w:lvlText w:val="(%3)"/>
      <w:lvlJc w:val="left"/>
      <w:pPr>
        <w:ind w:left="1224" w:hanging="504"/>
      </w:pPr>
      <w:rPr>
        <w:rFonts w:hint="default"/>
      </w:rPr>
    </w:lvl>
    <w:lvl w:ilvl="3">
      <w:start w:val="1"/>
      <w:numFmt w:val="lowerRoman"/>
      <w:lvlText w:val="(%4)"/>
      <w:lvlJc w:val="left"/>
      <w:pPr>
        <w:ind w:left="1728"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3C1050D"/>
    <w:multiLevelType w:val="multilevel"/>
    <w:tmpl w:val="FDF8C0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B3A4745"/>
    <w:multiLevelType w:val="multilevel"/>
    <w:tmpl w:val="839C59E6"/>
    <w:lvl w:ilvl="0">
      <w:start w:val="11"/>
      <w:numFmt w:val="decimal"/>
      <w:isLgl/>
      <w:lvlText w:val="%1.0"/>
      <w:lvlJc w:val="left"/>
      <w:pPr>
        <w:ind w:left="720" w:hanging="720"/>
      </w:pPr>
      <w:rPr>
        <w:rFonts w:hint="default"/>
        <w:b w:val="0"/>
      </w:rPr>
    </w:lvl>
    <w:lvl w:ilvl="1">
      <w:start w:val="1"/>
      <w:numFmt w:val="decimal"/>
      <w:lvlText w:val="%1.%2"/>
      <w:lvlJc w:val="left"/>
      <w:pPr>
        <w:ind w:left="720" w:hanging="720"/>
      </w:pPr>
      <w:rPr>
        <w:rFonts w:hint="default"/>
        <w:b w:val="0"/>
        <w:sz w:val="22"/>
        <w:szCs w:val="22"/>
      </w:rPr>
    </w:lvl>
    <w:lvl w:ilvl="2">
      <w:start w:val="1"/>
      <w:numFmt w:val="lowerLetter"/>
      <w:lvlText w:val="(%3)"/>
      <w:lvlJc w:val="left"/>
      <w:pPr>
        <w:ind w:left="1224" w:hanging="504"/>
      </w:pPr>
      <w:rPr>
        <w:rFonts w:hint="default"/>
      </w:rPr>
    </w:lvl>
    <w:lvl w:ilvl="3">
      <w:start w:val="1"/>
      <w:numFmt w:val="lowerRoman"/>
      <w:lvlText w:val="(%4)"/>
      <w:lvlJc w:val="left"/>
      <w:pPr>
        <w:ind w:left="1728"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AF6683"/>
    <w:multiLevelType w:val="multilevel"/>
    <w:tmpl w:val="B2D63A7C"/>
    <w:lvl w:ilvl="0">
      <w:start w:val="1"/>
      <w:numFmt w:val="decimal"/>
      <w:isLgl/>
      <w:lvlText w:val="%1.0"/>
      <w:lvlJc w:val="left"/>
      <w:pPr>
        <w:ind w:left="720" w:hanging="720"/>
      </w:pPr>
      <w:rPr>
        <w:rFonts w:hint="default"/>
        <w:b w:val="0"/>
      </w:rPr>
    </w:lvl>
    <w:lvl w:ilvl="1">
      <w:start w:val="1"/>
      <w:numFmt w:val="decimal"/>
      <w:lvlText w:val="%1.%2"/>
      <w:lvlJc w:val="left"/>
      <w:pPr>
        <w:ind w:left="720" w:hanging="720"/>
      </w:pPr>
      <w:rPr>
        <w:rFonts w:hint="default"/>
        <w:b w:val="0"/>
        <w:sz w:val="22"/>
        <w:szCs w:val="22"/>
      </w:rPr>
    </w:lvl>
    <w:lvl w:ilvl="2">
      <w:start w:val="1"/>
      <w:numFmt w:val="lowerLetter"/>
      <w:lvlText w:val="(%3)"/>
      <w:lvlJc w:val="left"/>
      <w:pPr>
        <w:ind w:left="1224" w:hanging="504"/>
      </w:pPr>
      <w:rPr>
        <w:rFonts w:hint="default"/>
      </w:rPr>
    </w:lvl>
    <w:lvl w:ilvl="3">
      <w:start w:val="1"/>
      <w:numFmt w:val="lowerRoman"/>
      <w:lvlText w:val="(%4)"/>
      <w:lvlJc w:val="left"/>
      <w:pPr>
        <w:ind w:left="1728"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3471990"/>
    <w:multiLevelType w:val="hybridMultilevel"/>
    <w:tmpl w:val="83189690"/>
    <w:lvl w:ilvl="0" w:tplc="04090011">
      <w:start w:val="1"/>
      <w:numFmt w:val="decimal"/>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8C3212"/>
    <w:multiLevelType w:val="hybridMultilevel"/>
    <w:tmpl w:val="A0241EC0"/>
    <w:lvl w:ilvl="0" w:tplc="20FE0DEE">
      <w:start w:val="1"/>
      <w:numFmt w:val="lowerLetter"/>
      <w:lvlText w:val="(%1)"/>
      <w:lvlJc w:val="left"/>
      <w:pPr>
        <w:ind w:left="1080" w:hanging="360"/>
      </w:pPr>
      <w:rPr>
        <w:rFonts w:hint="default"/>
      </w:rPr>
    </w:lvl>
    <w:lvl w:ilvl="1" w:tplc="A456FC72">
      <w:start w:val="1"/>
      <w:numFmt w:val="lowerRoman"/>
      <w:lvlText w:val="%2."/>
      <w:lvlJc w:val="left"/>
      <w:pPr>
        <w:ind w:left="1800" w:hanging="360"/>
      </w:pPr>
      <w:rPr>
        <w:rFonts w:hint="default"/>
        <w:b w:val="0"/>
        <w:i w:val="0"/>
        <w:sz w:val="22"/>
        <w:szCs w:val="22"/>
      </w:rPr>
    </w:lvl>
    <w:lvl w:ilvl="2" w:tplc="327C4102">
      <w:start w:val="1"/>
      <w:numFmt w:val="decimal"/>
      <w:lvlText w:val="%3."/>
      <w:lvlJc w:val="left"/>
      <w:pPr>
        <w:ind w:left="2520" w:hanging="180"/>
      </w:pPr>
    </w:lvl>
    <w:lvl w:ilvl="3" w:tplc="5302E6F6" w:tentative="1">
      <w:start w:val="1"/>
      <w:numFmt w:val="decimal"/>
      <w:lvlText w:val="%4."/>
      <w:lvlJc w:val="left"/>
      <w:pPr>
        <w:ind w:left="3240" w:hanging="360"/>
      </w:pPr>
    </w:lvl>
    <w:lvl w:ilvl="4" w:tplc="1D8A8C90" w:tentative="1">
      <w:start w:val="1"/>
      <w:numFmt w:val="lowerLetter"/>
      <w:lvlText w:val="%5."/>
      <w:lvlJc w:val="left"/>
      <w:pPr>
        <w:ind w:left="3960" w:hanging="360"/>
      </w:pPr>
    </w:lvl>
    <w:lvl w:ilvl="5" w:tplc="19A41A7C" w:tentative="1">
      <w:start w:val="1"/>
      <w:numFmt w:val="lowerRoman"/>
      <w:lvlText w:val="%6."/>
      <w:lvlJc w:val="right"/>
      <w:pPr>
        <w:ind w:left="4680" w:hanging="180"/>
      </w:pPr>
    </w:lvl>
    <w:lvl w:ilvl="6" w:tplc="4B8A4D0A" w:tentative="1">
      <w:start w:val="1"/>
      <w:numFmt w:val="decimal"/>
      <w:lvlText w:val="%7."/>
      <w:lvlJc w:val="left"/>
      <w:pPr>
        <w:ind w:left="5400" w:hanging="360"/>
      </w:pPr>
    </w:lvl>
    <w:lvl w:ilvl="7" w:tplc="E9585748" w:tentative="1">
      <w:start w:val="1"/>
      <w:numFmt w:val="lowerLetter"/>
      <w:lvlText w:val="%8."/>
      <w:lvlJc w:val="left"/>
      <w:pPr>
        <w:ind w:left="6120" w:hanging="360"/>
      </w:pPr>
    </w:lvl>
    <w:lvl w:ilvl="8" w:tplc="C9C8B8A4" w:tentative="1">
      <w:start w:val="1"/>
      <w:numFmt w:val="lowerRoman"/>
      <w:lvlText w:val="%9."/>
      <w:lvlJc w:val="right"/>
      <w:pPr>
        <w:ind w:left="6840" w:hanging="180"/>
      </w:pPr>
    </w:lvl>
  </w:abstractNum>
  <w:abstractNum w:abstractNumId="11" w15:restartNumberingAfterBreak="0">
    <w:nsid w:val="31A848CA"/>
    <w:multiLevelType w:val="multilevel"/>
    <w:tmpl w:val="43B4AA7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A22B47"/>
    <w:multiLevelType w:val="multilevel"/>
    <w:tmpl w:val="6CDCC4F0"/>
    <w:name w:val="zzmpClosing||Closing Agenda|2|1|1|1|0|41||1|0|33||1|0|32||1|0|32||1|0|32||1|0|32||1|0|32||mpNA||mpNA||"/>
    <w:lvl w:ilvl="0">
      <w:start w:val="1"/>
      <w:numFmt w:val="upperRoman"/>
      <w:pStyle w:val="ClosingL1"/>
      <w:lvlText w:val="%1."/>
      <w:lvlJc w:val="left"/>
      <w:pPr>
        <w:tabs>
          <w:tab w:val="num" w:pos="720"/>
        </w:tabs>
        <w:ind w:left="720" w:hanging="720"/>
      </w:pPr>
      <w:rPr>
        <w:b/>
        <w:i w:val="0"/>
        <w:u w:val="none"/>
      </w:rPr>
    </w:lvl>
    <w:lvl w:ilvl="1">
      <w:start w:val="1"/>
      <w:numFmt w:val="upperLetter"/>
      <w:pStyle w:val="ClosingL2"/>
      <w:lvlText w:val="%2."/>
      <w:lvlJc w:val="left"/>
      <w:pPr>
        <w:tabs>
          <w:tab w:val="num" w:pos="720"/>
        </w:tabs>
        <w:ind w:left="720" w:hanging="720"/>
      </w:pPr>
      <w:rPr>
        <w:b w:val="0"/>
        <w:i w:val="0"/>
        <w:caps w:val="0"/>
        <w:strike w:val="0"/>
        <w:dstrike w:val="0"/>
        <w:vanish w:val="0"/>
        <w:color w:val="000000"/>
        <w:u w:val="none"/>
        <w:effect w:val="none"/>
        <w:vertAlign w:val="baseline"/>
      </w:rPr>
    </w:lvl>
    <w:lvl w:ilvl="2">
      <w:start w:val="1"/>
      <w:numFmt w:val="decimal"/>
      <w:pStyle w:val="ClosingL3"/>
      <w:lvlText w:val="%3."/>
      <w:lvlJc w:val="left"/>
      <w:pPr>
        <w:tabs>
          <w:tab w:val="num" w:pos="720"/>
        </w:tabs>
        <w:ind w:left="720" w:hanging="720"/>
      </w:pPr>
      <w:rPr>
        <w:rFonts w:asciiTheme="minorHAnsi" w:hAnsiTheme="minorHAnsi" w:cstheme="minorHAnsi" w:hint="default"/>
        <w:b w:val="0"/>
        <w:i w:val="0"/>
        <w:caps w:val="0"/>
        <w:strike w:val="0"/>
        <w:dstrike w:val="0"/>
        <w:vanish w:val="0"/>
        <w:color w:val="000000"/>
        <w:sz w:val="22"/>
        <w:szCs w:val="22"/>
        <w:u w:val="none"/>
        <w:effect w:val="none"/>
        <w:vertAlign w:val="baseline"/>
      </w:rPr>
    </w:lvl>
    <w:lvl w:ilvl="3">
      <w:start w:val="1"/>
      <w:numFmt w:val="lowerLetter"/>
      <w:pStyle w:val="ClosingL4"/>
      <w:lvlText w:val="(%4)"/>
      <w:lvlJc w:val="left"/>
      <w:pPr>
        <w:tabs>
          <w:tab w:val="num" w:pos="1440"/>
        </w:tabs>
        <w:ind w:left="1440" w:hanging="720"/>
      </w:pPr>
      <w:rPr>
        <w:b w:val="0"/>
        <w:i w:val="0"/>
        <w:caps w:val="0"/>
        <w:strike w:val="0"/>
        <w:dstrike w:val="0"/>
        <w:vanish w:val="0"/>
        <w:color w:val="000000"/>
        <w:u w:val="none"/>
        <w:effect w:val="none"/>
        <w:vertAlign w:val="baseline"/>
      </w:rPr>
    </w:lvl>
    <w:lvl w:ilvl="4">
      <w:start w:val="1"/>
      <w:numFmt w:val="lowerRoman"/>
      <w:pStyle w:val="ClosingL5"/>
      <w:lvlText w:val="(%5)"/>
      <w:lvlJc w:val="left"/>
      <w:pPr>
        <w:tabs>
          <w:tab w:val="num" w:pos="2160"/>
        </w:tabs>
        <w:ind w:left="2160" w:hanging="720"/>
      </w:pPr>
      <w:rPr>
        <w:b w:val="0"/>
        <w:i w:val="0"/>
        <w:caps w:val="0"/>
        <w:strike w:val="0"/>
        <w:dstrike w:val="0"/>
        <w:vanish w:val="0"/>
        <w:color w:val="000000"/>
        <w:u w:val="none"/>
        <w:effect w:val="none"/>
        <w:vertAlign w:val="baseline"/>
      </w:rPr>
    </w:lvl>
    <w:lvl w:ilvl="5">
      <w:start w:val="1"/>
      <w:numFmt w:val="upperLetter"/>
      <w:pStyle w:val="ClosingL6"/>
      <w:lvlText w:val="%6."/>
      <w:lvlJc w:val="left"/>
      <w:pPr>
        <w:tabs>
          <w:tab w:val="num" w:pos="2880"/>
        </w:tabs>
        <w:ind w:left="2880" w:hanging="720"/>
      </w:pPr>
      <w:rPr>
        <w:b w:val="0"/>
        <w:i w:val="0"/>
        <w:caps w:val="0"/>
        <w:strike w:val="0"/>
        <w:dstrike w:val="0"/>
        <w:vanish w:val="0"/>
        <w:color w:val="000000"/>
        <w:u w:val="none"/>
        <w:effect w:val="none"/>
        <w:vertAlign w:val="baseline"/>
      </w:rPr>
    </w:lvl>
    <w:lvl w:ilvl="6">
      <w:start w:val="1"/>
      <w:numFmt w:val="decimal"/>
      <w:pStyle w:val="ClosingL7"/>
      <w:lvlText w:val="(%7)"/>
      <w:lvlJc w:val="left"/>
      <w:pPr>
        <w:tabs>
          <w:tab w:val="num" w:pos="3600"/>
        </w:tabs>
        <w:ind w:left="3600" w:hanging="720"/>
      </w:pPr>
      <w:rPr>
        <w:b w:val="0"/>
        <w:i w:val="0"/>
        <w:caps w:val="0"/>
        <w:strike w:val="0"/>
        <w:dstrike w:val="0"/>
        <w:vanish w:val="0"/>
        <w:color w:val="000000"/>
        <w:u w:val="none"/>
        <w:effect w:val="none"/>
        <w:vertAlign w:val="baseli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3C3C1867"/>
    <w:multiLevelType w:val="hybridMultilevel"/>
    <w:tmpl w:val="5F0A9458"/>
    <w:lvl w:ilvl="0" w:tplc="66AA2738">
      <w:start w:val="1"/>
      <w:numFmt w:val="lowerLetter"/>
      <w:lvlText w:val="(%1)"/>
      <w:lvlJc w:val="left"/>
      <w:pPr>
        <w:ind w:left="720" w:hanging="360"/>
      </w:pPr>
      <w:rPr>
        <w:rFonts w:hint="default"/>
        <w:u w:val="none"/>
      </w:rPr>
    </w:lvl>
    <w:lvl w:ilvl="1" w:tplc="D8B08392" w:tentative="1">
      <w:start w:val="1"/>
      <w:numFmt w:val="lowerLetter"/>
      <w:lvlText w:val="%2."/>
      <w:lvlJc w:val="left"/>
      <w:pPr>
        <w:ind w:left="1440" w:hanging="360"/>
      </w:pPr>
    </w:lvl>
    <w:lvl w:ilvl="2" w:tplc="01F20EF2" w:tentative="1">
      <w:start w:val="1"/>
      <w:numFmt w:val="lowerRoman"/>
      <w:lvlText w:val="%3."/>
      <w:lvlJc w:val="right"/>
      <w:pPr>
        <w:ind w:left="2160" w:hanging="180"/>
      </w:pPr>
    </w:lvl>
    <w:lvl w:ilvl="3" w:tplc="BE44A9F0">
      <w:start w:val="1"/>
      <w:numFmt w:val="lowerLetter"/>
      <w:lvlText w:val="(%4)"/>
      <w:lvlJc w:val="left"/>
      <w:pPr>
        <w:ind w:left="1260" w:hanging="360"/>
      </w:pPr>
      <w:rPr>
        <w:rFonts w:hint="default"/>
        <w:u w:val="none"/>
      </w:rPr>
    </w:lvl>
    <w:lvl w:ilvl="4" w:tplc="E9C25A72">
      <w:start w:val="1"/>
      <w:numFmt w:val="lowerLetter"/>
      <w:lvlText w:val="%5."/>
      <w:lvlJc w:val="left"/>
      <w:pPr>
        <w:ind w:left="3600" w:hanging="360"/>
      </w:pPr>
    </w:lvl>
    <w:lvl w:ilvl="5" w:tplc="4DB4409E" w:tentative="1">
      <w:start w:val="1"/>
      <w:numFmt w:val="lowerRoman"/>
      <w:lvlText w:val="%6."/>
      <w:lvlJc w:val="right"/>
      <w:pPr>
        <w:ind w:left="4320" w:hanging="180"/>
      </w:pPr>
    </w:lvl>
    <w:lvl w:ilvl="6" w:tplc="7FE039F8" w:tentative="1">
      <w:start w:val="1"/>
      <w:numFmt w:val="decimal"/>
      <w:lvlText w:val="%7."/>
      <w:lvlJc w:val="left"/>
      <w:pPr>
        <w:ind w:left="5040" w:hanging="360"/>
      </w:pPr>
    </w:lvl>
    <w:lvl w:ilvl="7" w:tplc="6DE0994A" w:tentative="1">
      <w:start w:val="1"/>
      <w:numFmt w:val="lowerLetter"/>
      <w:lvlText w:val="%8."/>
      <w:lvlJc w:val="left"/>
      <w:pPr>
        <w:ind w:left="5760" w:hanging="360"/>
      </w:pPr>
    </w:lvl>
    <w:lvl w:ilvl="8" w:tplc="2046854A" w:tentative="1">
      <w:start w:val="1"/>
      <w:numFmt w:val="lowerRoman"/>
      <w:lvlText w:val="%9."/>
      <w:lvlJc w:val="right"/>
      <w:pPr>
        <w:ind w:left="6480" w:hanging="180"/>
      </w:pPr>
    </w:lvl>
  </w:abstractNum>
  <w:abstractNum w:abstractNumId="14" w15:restartNumberingAfterBreak="0">
    <w:nsid w:val="47956695"/>
    <w:multiLevelType w:val="multilevel"/>
    <w:tmpl w:val="475AC412"/>
    <w:lvl w:ilvl="0">
      <w:start w:val="1"/>
      <w:numFmt w:val="decimal"/>
      <w:lvlText w:val="%1."/>
      <w:lvlJc w:val="left"/>
      <w:pPr>
        <w:ind w:left="360" w:hanging="360"/>
      </w:pPr>
      <w:rPr>
        <w:rFonts w:hint="default"/>
        <w:b/>
        <w:i w:val="0"/>
        <w:u w:val="none"/>
      </w:rPr>
    </w:lvl>
    <w:lvl w:ilvl="1">
      <w:start w:val="1"/>
      <w:numFmt w:val="decimal"/>
      <w:lvlText w:val="2.%2."/>
      <w:lvlJc w:val="left"/>
      <w:pPr>
        <w:ind w:left="792" w:hanging="432"/>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5.%3"/>
      <w:lvlJc w:val="left"/>
      <w:pPr>
        <w:ind w:left="504" w:hanging="504"/>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1368" w:hanging="648"/>
      </w:pPr>
      <w:rPr>
        <w:rFonts w:asciiTheme="minorHAnsi" w:eastAsia="Times New Roman" w:hAnsiTheme="minorHAnsi" w:cstheme="minorHAnsi" w:hint="default"/>
        <w:b w:val="0"/>
        <w:i w:val="0"/>
        <w:caps w:val="0"/>
        <w:strike w:val="0"/>
        <w:dstrike w:val="0"/>
        <w:vanish w:val="0"/>
        <w:color w:val="00000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232" w:hanging="792"/>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2736" w:hanging="936"/>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3240" w:hanging="108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A381B29"/>
    <w:multiLevelType w:val="hybridMultilevel"/>
    <w:tmpl w:val="A0241EC0"/>
    <w:lvl w:ilvl="0" w:tplc="541E92EC">
      <w:start w:val="1"/>
      <w:numFmt w:val="lowerLetter"/>
      <w:lvlText w:val="(%1)"/>
      <w:lvlJc w:val="left"/>
      <w:pPr>
        <w:ind w:left="1080" w:hanging="360"/>
      </w:pPr>
      <w:rPr>
        <w:rFonts w:hint="default"/>
      </w:rPr>
    </w:lvl>
    <w:lvl w:ilvl="1" w:tplc="E5A22DCE">
      <w:start w:val="1"/>
      <w:numFmt w:val="lowerRoman"/>
      <w:lvlText w:val="%2."/>
      <w:lvlJc w:val="left"/>
      <w:pPr>
        <w:ind w:left="1800" w:hanging="360"/>
      </w:pPr>
      <w:rPr>
        <w:rFonts w:hint="default"/>
        <w:b w:val="0"/>
        <w:i w:val="0"/>
        <w:sz w:val="22"/>
        <w:szCs w:val="22"/>
      </w:rPr>
    </w:lvl>
    <w:lvl w:ilvl="2" w:tplc="AE5C78B6">
      <w:start w:val="1"/>
      <w:numFmt w:val="decimal"/>
      <w:lvlText w:val="%3."/>
      <w:lvlJc w:val="left"/>
      <w:pPr>
        <w:ind w:left="2520" w:hanging="180"/>
      </w:pPr>
    </w:lvl>
    <w:lvl w:ilvl="3" w:tplc="644EA408" w:tentative="1">
      <w:start w:val="1"/>
      <w:numFmt w:val="decimal"/>
      <w:lvlText w:val="%4."/>
      <w:lvlJc w:val="left"/>
      <w:pPr>
        <w:ind w:left="3240" w:hanging="360"/>
      </w:pPr>
    </w:lvl>
    <w:lvl w:ilvl="4" w:tplc="617655C8" w:tentative="1">
      <w:start w:val="1"/>
      <w:numFmt w:val="lowerLetter"/>
      <w:lvlText w:val="%5."/>
      <w:lvlJc w:val="left"/>
      <w:pPr>
        <w:ind w:left="3960" w:hanging="360"/>
      </w:pPr>
    </w:lvl>
    <w:lvl w:ilvl="5" w:tplc="3DC043B6" w:tentative="1">
      <w:start w:val="1"/>
      <w:numFmt w:val="lowerRoman"/>
      <w:lvlText w:val="%6."/>
      <w:lvlJc w:val="right"/>
      <w:pPr>
        <w:ind w:left="4680" w:hanging="180"/>
      </w:pPr>
    </w:lvl>
    <w:lvl w:ilvl="6" w:tplc="0B8A32F8" w:tentative="1">
      <w:start w:val="1"/>
      <w:numFmt w:val="decimal"/>
      <w:lvlText w:val="%7."/>
      <w:lvlJc w:val="left"/>
      <w:pPr>
        <w:ind w:left="5400" w:hanging="360"/>
      </w:pPr>
    </w:lvl>
    <w:lvl w:ilvl="7" w:tplc="B9AC8AB2" w:tentative="1">
      <w:start w:val="1"/>
      <w:numFmt w:val="lowerLetter"/>
      <w:lvlText w:val="%8."/>
      <w:lvlJc w:val="left"/>
      <w:pPr>
        <w:ind w:left="6120" w:hanging="360"/>
      </w:pPr>
    </w:lvl>
    <w:lvl w:ilvl="8" w:tplc="504E49BE" w:tentative="1">
      <w:start w:val="1"/>
      <w:numFmt w:val="lowerRoman"/>
      <w:lvlText w:val="%9."/>
      <w:lvlJc w:val="right"/>
      <w:pPr>
        <w:ind w:left="6840" w:hanging="180"/>
      </w:pPr>
    </w:lvl>
  </w:abstractNum>
  <w:abstractNum w:abstractNumId="16" w15:restartNumberingAfterBreak="0">
    <w:nsid w:val="4F7333EA"/>
    <w:multiLevelType w:val="hybridMultilevel"/>
    <w:tmpl w:val="A8B4A050"/>
    <w:lvl w:ilvl="0" w:tplc="16C8450E">
      <w:start w:val="1"/>
      <w:numFmt w:val="lowerRoman"/>
      <w:lvlText w:val="%1."/>
      <w:lvlJc w:val="left"/>
      <w:pPr>
        <w:ind w:left="1800" w:hanging="360"/>
      </w:pPr>
      <w:rPr>
        <w:rFonts w:hint="default"/>
        <w:b w:val="0"/>
        <w:i w:val="0"/>
        <w:sz w:val="22"/>
        <w:szCs w:val="22"/>
      </w:rPr>
    </w:lvl>
    <w:lvl w:ilvl="1" w:tplc="7EB0B892" w:tentative="1">
      <w:start w:val="1"/>
      <w:numFmt w:val="lowerLetter"/>
      <w:lvlText w:val="%2."/>
      <w:lvlJc w:val="left"/>
      <w:pPr>
        <w:ind w:left="1440" w:hanging="360"/>
      </w:pPr>
    </w:lvl>
    <w:lvl w:ilvl="2" w:tplc="61DE153A" w:tentative="1">
      <w:start w:val="1"/>
      <w:numFmt w:val="lowerRoman"/>
      <w:lvlText w:val="%3."/>
      <w:lvlJc w:val="right"/>
      <w:pPr>
        <w:ind w:left="2160" w:hanging="180"/>
      </w:pPr>
    </w:lvl>
    <w:lvl w:ilvl="3" w:tplc="9CCA869C" w:tentative="1">
      <w:start w:val="1"/>
      <w:numFmt w:val="decimal"/>
      <w:lvlText w:val="%4."/>
      <w:lvlJc w:val="left"/>
      <w:pPr>
        <w:ind w:left="2880" w:hanging="360"/>
      </w:pPr>
    </w:lvl>
    <w:lvl w:ilvl="4" w:tplc="AA225C4C" w:tentative="1">
      <w:start w:val="1"/>
      <w:numFmt w:val="lowerLetter"/>
      <w:lvlText w:val="%5."/>
      <w:lvlJc w:val="left"/>
      <w:pPr>
        <w:ind w:left="3600" w:hanging="360"/>
      </w:pPr>
    </w:lvl>
    <w:lvl w:ilvl="5" w:tplc="6CC64114" w:tentative="1">
      <w:start w:val="1"/>
      <w:numFmt w:val="lowerRoman"/>
      <w:lvlText w:val="%6."/>
      <w:lvlJc w:val="right"/>
      <w:pPr>
        <w:ind w:left="4320" w:hanging="180"/>
      </w:pPr>
    </w:lvl>
    <w:lvl w:ilvl="6" w:tplc="0B7601C6" w:tentative="1">
      <w:start w:val="1"/>
      <w:numFmt w:val="decimal"/>
      <w:lvlText w:val="%7."/>
      <w:lvlJc w:val="left"/>
      <w:pPr>
        <w:ind w:left="5040" w:hanging="360"/>
      </w:pPr>
    </w:lvl>
    <w:lvl w:ilvl="7" w:tplc="5B4E3CC2" w:tentative="1">
      <w:start w:val="1"/>
      <w:numFmt w:val="lowerLetter"/>
      <w:lvlText w:val="%8."/>
      <w:lvlJc w:val="left"/>
      <w:pPr>
        <w:ind w:left="5760" w:hanging="360"/>
      </w:pPr>
    </w:lvl>
    <w:lvl w:ilvl="8" w:tplc="31D64F66" w:tentative="1">
      <w:start w:val="1"/>
      <w:numFmt w:val="lowerRoman"/>
      <w:lvlText w:val="%9."/>
      <w:lvlJc w:val="right"/>
      <w:pPr>
        <w:ind w:left="6480" w:hanging="180"/>
      </w:pPr>
    </w:lvl>
  </w:abstractNum>
  <w:abstractNum w:abstractNumId="17" w15:restartNumberingAfterBreak="0">
    <w:nsid w:val="53676541"/>
    <w:multiLevelType w:val="hybridMultilevel"/>
    <w:tmpl w:val="6D3C1F04"/>
    <w:lvl w:ilvl="0" w:tplc="EF66A33E">
      <w:start w:val="1"/>
      <w:numFmt w:val="decimal"/>
      <w:lvlText w:val="%1."/>
      <w:lvlJc w:val="left"/>
      <w:pPr>
        <w:ind w:left="360" w:hanging="360"/>
      </w:pPr>
      <w:rPr>
        <w:rFonts w:cs="Times New Roman"/>
      </w:rPr>
    </w:lvl>
    <w:lvl w:ilvl="1" w:tplc="06927D48" w:tentative="1">
      <w:start w:val="1"/>
      <w:numFmt w:val="lowerLetter"/>
      <w:lvlText w:val="%2."/>
      <w:lvlJc w:val="left"/>
      <w:pPr>
        <w:ind w:left="1080" w:hanging="360"/>
      </w:pPr>
    </w:lvl>
    <w:lvl w:ilvl="2" w:tplc="9C702452" w:tentative="1">
      <w:start w:val="1"/>
      <w:numFmt w:val="lowerRoman"/>
      <w:lvlText w:val="%3."/>
      <w:lvlJc w:val="right"/>
      <w:pPr>
        <w:ind w:left="1800" w:hanging="180"/>
      </w:pPr>
    </w:lvl>
    <w:lvl w:ilvl="3" w:tplc="A508B1C6" w:tentative="1">
      <w:start w:val="1"/>
      <w:numFmt w:val="decimal"/>
      <w:lvlText w:val="%4."/>
      <w:lvlJc w:val="left"/>
      <w:pPr>
        <w:ind w:left="2520" w:hanging="360"/>
      </w:pPr>
    </w:lvl>
    <w:lvl w:ilvl="4" w:tplc="765AFE44" w:tentative="1">
      <w:start w:val="1"/>
      <w:numFmt w:val="lowerLetter"/>
      <w:lvlText w:val="%5."/>
      <w:lvlJc w:val="left"/>
      <w:pPr>
        <w:ind w:left="3240" w:hanging="360"/>
      </w:pPr>
    </w:lvl>
    <w:lvl w:ilvl="5" w:tplc="19483DA0" w:tentative="1">
      <w:start w:val="1"/>
      <w:numFmt w:val="lowerRoman"/>
      <w:lvlText w:val="%6."/>
      <w:lvlJc w:val="right"/>
      <w:pPr>
        <w:ind w:left="3960" w:hanging="180"/>
      </w:pPr>
    </w:lvl>
    <w:lvl w:ilvl="6" w:tplc="9D240D12" w:tentative="1">
      <w:start w:val="1"/>
      <w:numFmt w:val="decimal"/>
      <w:lvlText w:val="%7."/>
      <w:lvlJc w:val="left"/>
      <w:pPr>
        <w:ind w:left="4680" w:hanging="360"/>
      </w:pPr>
    </w:lvl>
    <w:lvl w:ilvl="7" w:tplc="B8BA4462" w:tentative="1">
      <w:start w:val="1"/>
      <w:numFmt w:val="lowerLetter"/>
      <w:lvlText w:val="%8."/>
      <w:lvlJc w:val="left"/>
      <w:pPr>
        <w:ind w:left="5400" w:hanging="360"/>
      </w:pPr>
    </w:lvl>
    <w:lvl w:ilvl="8" w:tplc="F75E886A" w:tentative="1">
      <w:start w:val="1"/>
      <w:numFmt w:val="lowerRoman"/>
      <w:lvlText w:val="%9."/>
      <w:lvlJc w:val="right"/>
      <w:pPr>
        <w:ind w:left="6120" w:hanging="180"/>
      </w:pPr>
    </w:lvl>
  </w:abstractNum>
  <w:abstractNum w:abstractNumId="18" w15:restartNumberingAfterBreak="0">
    <w:nsid w:val="55502116"/>
    <w:multiLevelType w:val="multilevel"/>
    <w:tmpl w:val="0ED41972"/>
    <w:name w:val="LD-BR Numbering Scheme 2 (G1-G8)"/>
    <w:lvl w:ilvl="0">
      <w:start w:val="1"/>
      <w:numFmt w:val="decimal"/>
      <w:pStyle w:val="S2Heading1"/>
      <w:lvlText w:val="%1."/>
      <w:lvlJc w:val="left"/>
      <w:pPr>
        <w:tabs>
          <w:tab w:val="num" w:pos="720"/>
        </w:tabs>
        <w:ind w:left="720" w:hanging="720"/>
      </w:pPr>
      <w:rPr>
        <w:rFonts w:hint="default"/>
        <w:color w:val="010000"/>
        <w:u w:val="none"/>
      </w:rPr>
    </w:lvl>
    <w:lvl w:ilvl="1">
      <w:start w:val="1"/>
      <w:numFmt w:val="decimal"/>
      <w:pStyle w:val="S2Heading2"/>
      <w:lvlText w:val="%1.%2"/>
      <w:lvlJc w:val="left"/>
      <w:pPr>
        <w:tabs>
          <w:tab w:val="num" w:pos="990"/>
        </w:tabs>
        <w:ind w:left="990" w:hanging="720"/>
      </w:pPr>
      <w:rPr>
        <w:rFonts w:hint="default"/>
        <w:b w:val="0"/>
        <w:i w:val="0"/>
        <w:color w:val="010000"/>
        <w:u w:val="none"/>
      </w:rPr>
    </w:lvl>
    <w:lvl w:ilvl="2">
      <w:start w:val="1"/>
      <w:numFmt w:val="decimal"/>
      <w:pStyle w:val="S2Heading3"/>
      <w:lvlText w:val="%1.%2.%3"/>
      <w:lvlJc w:val="left"/>
      <w:pPr>
        <w:tabs>
          <w:tab w:val="num" w:pos="1627"/>
        </w:tabs>
        <w:ind w:left="1627" w:hanging="907"/>
      </w:pPr>
      <w:rPr>
        <w:rFonts w:hint="default"/>
        <w:color w:val="010000"/>
        <w:u w:val="none"/>
      </w:rPr>
    </w:lvl>
    <w:lvl w:ilvl="3">
      <w:start w:val="1"/>
      <w:numFmt w:val="decimal"/>
      <w:pStyle w:val="S2Heading4"/>
      <w:lvlText w:val="%1.%2.%3.%4"/>
      <w:lvlJc w:val="left"/>
      <w:pPr>
        <w:tabs>
          <w:tab w:val="num" w:pos="2880"/>
        </w:tabs>
        <w:ind w:left="2880" w:hanging="1253"/>
      </w:pPr>
      <w:rPr>
        <w:rFonts w:hint="default"/>
        <w:color w:val="010000"/>
        <w:u w:val="none"/>
      </w:rPr>
    </w:lvl>
    <w:lvl w:ilvl="4">
      <w:start w:val="1"/>
      <w:numFmt w:val="lowerLetter"/>
      <w:pStyle w:val="S2Heading5"/>
      <w:lvlText w:val="(%5)"/>
      <w:lvlJc w:val="left"/>
      <w:pPr>
        <w:tabs>
          <w:tab w:val="num" w:pos="3600"/>
        </w:tabs>
        <w:ind w:left="3600" w:hanging="720"/>
      </w:pPr>
      <w:rPr>
        <w:rFonts w:hint="default"/>
        <w:color w:val="010000"/>
        <w:u w:val="none"/>
      </w:rPr>
    </w:lvl>
    <w:lvl w:ilvl="5">
      <w:start w:val="1"/>
      <w:numFmt w:val="lowerRoman"/>
      <w:pStyle w:val="S2Heading6"/>
      <w:lvlText w:val="(%6)"/>
      <w:lvlJc w:val="left"/>
      <w:pPr>
        <w:tabs>
          <w:tab w:val="num" w:pos="4536"/>
        </w:tabs>
        <w:ind w:left="4536" w:hanging="936"/>
      </w:pPr>
      <w:rPr>
        <w:rFonts w:hint="default"/>
        <w:color w:val="010000"/>
        <w:u w:val="none"/>
      </w:rPr>
    </w:lvl>
    <w:lvl w:ilvl="6">
      <w:start w:val="1"/>
      <w:numFmt w:val="lowerLetter"/>
      <w:pStyle w:val="S2Heading7"/>
      <w:lvlText w:val="(%7)"/>
      <w:lvlJc w:val="left"/>
      <w:pPr>
        <w:tabs>
          <w:tab w:val="num" w:pos="1627"/>
        </w:tabs>
        <w:ind w:left="1627" w:hanging="907"/>
      </w:pPr>
      <w:rPr>
        <w:rFonts w:hint="default"/>
        <w:color w:val="010000"/>
        <w:u w:val="none"/>
      </w:rPr>
    </w:lvl>
    <w:lvl w:ilvl="7">
      <w:start w:val="1"/>
      <w:numFmt w:val="lowerRoman"/>
      <w:pStyle w:val="S2Heading8"/>
      <w:lvlText w:val="(%8)"/>
      <w:lvlJc w:val="left"/>
      <w:pPr>
        <w:tabs>
          <w:tab w:val="num" w:pos="2880"/>
        </w:tabs>
        <w:ind w:left="2880" w:hanging="1253"/>
      </w:pPr>
      <w:rPr>
        <w:rFonts w:hint="default"/>
        <w:color w:val="010000"/>
        <w:u w:val="none"/>
      </w:rPr>
    </w:lvl>
    <w:lvl w:ilvl="8">
      <w:start w:val="1"/>
      <w:numFmt w:val="none"/>
      <w:pStyle w:val="S2Heading9"/>
      <w:lvlText w:val=""/>
      <w:lvlJc w:val="left"/>
      <w:pPr>
        <w:tabs>
          <w:tab w:val="num" w:pos="2376"/>
        </w:tabs>
        <w:ind w:left="1656" w:firstLine="0"/>
      </w:pPr>
      <w:rPr>
        <w:rFonts w:hint="default"/>
        <w:color w:val="010000"/>
        <w:u w:val="none"/>
      </w:rPr>
    </w:lvl>
  </w:abstractNum>
  <w:abstractNum w:abstractNumId="19" w15:restartNumberingAfterBreak="0">
    <w:nsid w:val="5A344C72"/>
    <w:multiLevelType w:val="multilevel"/>
    <w:tmpl w:val="97063660"/>
    <w:lvl w:ilvl="0">
      <w:start w:val="1"/>
      <w:numFmt w:val="decimal"/>
      <w:lvlText w:val="%1."/>
      <w:lvlJc w:val="left"/>
      <w:pPr>
        <w:ind w:left="360" w:hanging="360"/>
      </w:pPr>
      <w:rPr>
        <w:rFonts w:hint="default"/>
        <w:b/>
        <w:i w:val="0"/>
        <w:u w:val="none"/>
      </w:rPr>
    </w:lvl>
    <w:lvl w:ilvl="1">
      <w:start w:val="1"/>
      <w:numFmt w:val="decimal"/>
      <w:lvlText w:val="2.%2."/>
      <w:lvlJc w:val="left"/>
      <w:pPr>
        <w:ind w:left="792" w:hanging="432"/>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5.%3"/>
      <w:lvlJc w:val="left"/>
      <w:pPr>
        <w:ind w:left="504" w:hanging="504"/>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1368" w:hanging="648"/>
      </w:pPr>
      <w:rPr>
        <w:rFonts w:asciiTheme="minorHAnsi" w:eastAsia="Times New Roman" w:hAnsiTheme="minorHAnsi" w:cstheme="minorHAnsi" w:hint="default"/>
        <w:b w:val="0"/>
        <w:i w:val="0"/>
        <w:caps w:val="0"/>
        <w:strike w:val="0"/>
        <w:dstrike w:val="0"/>
        <w:vanish w:val="0"/>
        <w:color w:val="00000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232" w:hanging="792"/>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2736" w:hanging="936"/>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3240" w:hanging="108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C5A3D00"/>
    <w:multiLevelType w:val="hybridMultilevel"/>
    <w:tmpl w:val="D7880BB4"/>
    <w:lvl w:ilvl="0" w:tplc="1DD4B788">
      <w:start w:val="1"/>
      <w:numFmt w:val="lowerLetter"/>
      <w:lvlText w:val="%1)"/>
      <w:lvlJc w:val="left"/>
      <w:pPr>
        <w:ind w:left="1440" w:hanging="360"/>
      </w:pPr>
    </w:lvl>
    <w:lvl w:ilvl="1" w:tplc="678A9FC4" w:tentative="1">
      <w:start w:val="1"/>
      <w:numFmt w:val="lowerLetter"/>
      <w:lvlText w:val="%2."/>
      <w:lvlJc w:val="left"/>
      <w:pPr>
        <w:ind w:left="2160" w:hanging="360"/>
      </w:pPr>
    </w:lvl>
    <w:lvl w:ilvl="2" w:tplc="BD6C8D2C" w:tentative="1">
      <w:start w:val="1"/>
      <w:numFmt w:val="lowerRoman"/>
      <w:lvlText w:val="%3."/>
      <w:lvlJc w:val="right"/>
      <w:pPr>
        <w:ind w:left="2880" w:hanging="180"/>
      </w:pPr>
    </w:lvl>
    <w:lvl w:ilvl="3" w:tplc="63505A6E" w:tentative="1">
      <w:start w:val="1"/>
      <w:numFmt w:val="decimal"/>
      <w:lvlText w:val="%4."/>
      <w:lvlJc w:val="left"/>
      <w:pPr>
        <w:ind w:left="3600" w:hanging="360"/>
      </w:pPr>
    </w:lvl>
    <w:lvl w:ilvl="4" w:tplc="A948C3BC" w:tentative="1">
      <w:start w:val="1"/>
      <w:numFmt w:val="lowerLetter"/>
      <w:lvlText w:val="%5."/>
      <w:lvlJc w:val="left"/>
      <w:pPr>
        <w:ind w:left="4320" w:hanging="360"/>
      </w:pPr>
    </w:lvl>
    <w:lvl w:ilvl="5" w:tplc="B96E522E" w:tentative="1">
      <w:start w:val="1"/>
      <w:numFmt w:val="lowerRoman"/>
      <w:lvlText w:val="%6."/>
      <w:lvlJc w:val="right"/>
      <w:pPr>
        <w:ind w:left="5040" w:hanging="180"/>
      </w:pPr>
    </w:lvl>
    <w:lvl w:ilvl="6" w:tplc="25663636" w:tentative="1">
      <w:start w:val="1"/>
      <w:numFmt w:val="decimal"/>
      <w:lvlText w:val="%7."/>
      <w:lvlJc w:val="left"/>
      <w:pPr>
        <w:ind w:left="5760" w:hanging="360"/>
      </w:pPr>
    </w:lvl>
    <w:lvl w:ilvl="7" w:tplc="FDA2F2B4" w:tentative="1">
      <w:start w:val="1"/>
      <w:numFmt w:val="lowerLetter"/>
      <w:lvlText w:val="%8."/>
      <w:lvlJc w:val="left"/>
      <w:pPr>
        <w:ind w:left="6480" w:hanging="360"/>
      </w:pPr>
    </w:lvl>
    <w:lvl w:ilvl="8" w:tplc="8BBE721A" w:tentative="1">
      <w:start w:val="1"/>
      <w:numFmt w:val="lowerRoman"/>
      <w:lvlText w:val="%9."/>
      <w:lvlJc w:val="right"/>
      <w:pPr>
        <w:ind w:left="7200" w:hanging="180"/>
      </w:pPr>
    </w:lvl>
  </w:abstractNum>
  <w:abstractNum w:abstractNumId="21" w15:restartNumberingAfterBreak="0">
    <w:nsid w:val="5E790D0B"/>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2" w15:restartNumberingAfterBreak="0">
    <w:nsid w:val="65AC45F4"/>
    <w:multiLevelType w:val="hybridMultilevel"/>
    <w:tmpl w:val="6D3C1F04"/>
    <w:lvl w:ilvl="0" w:tplc="05AE3064">
      <w:start w:val="1"/>
      <w:numFmt w:val="decimal"/>
      <w:lvlText w:val="%1."/>
      <w:lvlJc w:val="left"/>
      <w:pPr>
        <w:ind w:left="360" w:hanging="360"/>
      </w:pPr>
      <w:rPr>
        <w:rFonts w:cs="Times New Roman"/>
      </w:rPr>
    </w:lvl>
    <w:lvl w:ilvl="1" w:tplc="E2047834" w:tentative="1">
      <w:start w:val="1"/>
      <w:numFmt w:val="lowerLetter"/>
      <w:lvlText w:val="%2."/>
      <w:lvlJc w:val="left"/>
      <w:pPr>
        <w:ind w:left="1080" w:hanging="360"/>
      </w:pPr>
    </w:lvl>
    <w:lvl w:ilvl="2" w:tplc="DA105794" w:tentative="1">
      <w:start w:val="1"/>
      <w:numFmt w:val="lowerRoman"/>
      <w:lvlText w:val="%3."/>
      <w:lvlJc w:val="right"/>
      <w:pPr>
        <w:ind w:left="1800" w:hanging="180"/>
      </w:pPr>
    </w:lvl>
    <w:lvl w:ilvl="3" w:tplc="34A60EBE" w:tentative="1">
      <w:start w:val="1"/>
      <w:numFmt w:val="decimal"/>
      <w:lvlText w:val="%4."/>
      <w:lvlJc w:val="left"/>
      <w:pPr>
        <w:ind w:left="2520" w:hanging="360"/>
      </w:pPr>
    </w:lvl>
    <w:lvl w:ilvl="4" w:tplc="0A720D2C" w:tentative="1">
      <w:start w:val="1"/>
      <w:numFmt w:val="lowerLetter"/>
      <w:lvlText w:val="%5."/>
      <w:lvlJc w:val="left"/>
      <w:pPr>
        <w:ind w:left="3240" w:hanging="360"/>
      </w:pPr>
    </w:lvl>
    <w:lvl w:ilvl="5" w:tplc="A554100C" w:tentative="1">
      <w:start w:val="1"/>
      <w:numFmt w:val="lowerRoman"/>
      <w:lvlText w:val="%6."/>
      <w:lvlJc w:val="right"/>
      <w:pPr>
        <w:ind w:left="3960" w:hanging="180"/>
      </w:pPr>
    </w:lvl>
    <w:lvl w:ilvl="6" w:tplc="F37ED356" w:tentative="1">
      <w:start w:val="1"/>
      <w:numFmt w:val="decimal"/>
      <w:lvlText w:val="%7."/>
      <w:lvlJc w:val="left"/>
      <w:pPr>
        <w:ind w:left="4680" w:hanging="360"/>
      </w:pPr>
    </w:lvl>
    <w:lvl w:ilvl="7" w:tplc="1F124DC2" w:tentative="1">
      <w:start w:val="1"/>
      <w:numFmt w:val="lowerLetter"/>
      <w:lvlText w:val="%8."/>
      <w:lvlJc w:val="left"/>
      <w:pPr>
        <w:ind w:left="5400" w:hanging="360"/>
      </w:pPr>
    </w:lvl>
    <w:lvl w:ilvl="8" w:tplc="739A6C68" w:tentative="1">
      <w:start w:val="1"/>
      <w:numFmt w:val="lowerRoman"/>
      <w:lvlText w:val="%9."/>
      <w:lvlJc w:val="right"/>
      <w:pPr>
        <w:ind w:left="6120" w:hanging="180"/>
      </w:pPr>
    </w:lvl>
  </w:abstractNum>
  <w:abstractNum w:abstractNumId="23" w15:restartNumberingAfterBreak="0">
    <w:nsid w:val="74A7783E"/>
    <w:multiLevelType w:val="hybridMultilevel"/>
    <w:tmpl w:val="83EC6EEE"/>
    <w:lvl w:ilvl="0" w:tplc="EBFCD996">
      <w:start w:val="1"/>
      <w:numFmt w:val="lowerLetter"/>
      <w:lvlText w:val="(%1)"/>
      <w:lvlJc w:val="left"/>
      <w:pPr>
        <w:ind w:left="720" w:hanging="360"/>
      </w:pPr>
      <w:rPr>
        <w:rFonts w:cs="Times New Roman" w:hint="default"/>
      </w:rPr>
    </w:lvl>
    <w:lvl w:ilvl="1" w:tplc="D432198E" w:tentative="1">
      <w:start w:val="1"/>
      <w:numFmt w:val="lowerLetter"/>
      <w:lvlText w:val="%2."/>
      <w:lvlJc w:val="left"/>
      <w:pPr>
        <w:ind w:left="1440" w:hanging="360"/>
      </w:pPr>
      <w:rPr>
        <w:rFonts w:cs="Times New Roman"/>
      </w:rPr>
    </w:lvl>
    <w:lvl w:ilvl="2" w:tplc="DA76848E" w:tentative="1">
      <w:start w:val="1"/>
      <w:numFmt w:val="lowerRoman"/>
      <w:lvlText w:val="%3."/>
      <w:lvlJc w:val="right"/>
      <w:pPr>
        <w:ind w:left="2160" w:hanging="180"/>
      </w:pPr>
      <w:rPr>
        <w:rFonts w:cs="Times New Roman"/>
      </w:rPr>
    </w:lvl>
    <w:lvl w:ilvl="3" w:tplc="D5B08336" w:tentative="1">
      <w:start w:val="1"/>
      <w:numFmt w:val="decimal"/>
      <w:lvlText w:val="%4."/>
      <w:lvlJc w:val="left"/>
      <w:pPr>
        <w:ind w:left="2880" w:hanging="360"/>
      </w:pPr>
      <w:rPr>
        <w:rFonts w:cs="Times New Roman"/>
      </w:rPr>
    </w:lvl>
    <w:lvl w:ilvl="4" w:tplc="4246ECE2" w:tentative="1">
      <w:start w:val="1"/>
      <w:numFmt w:val="lowerLetter"/>
      <w:lvlText w:val="%5."/>
      <w:lvlJc w:val="left"/>
      <w:pPr>
        <w:ind w:left="3600" w:hanging="360"/>
      </w:pPr>
      <w:rPr>
        <w:rFonts w:cs="Times New Roman"/>
      </w:rPr>
    </w:lvl>
    <w:lvl w:ilvl="5" w:tplc="3B20A93A" w:tentative="1">
      <w:start w:val="1"/>
      <w:numFmt w:val="lowerRoman"/>
      <w:lvlText w:val="%6."/>
      <w:lvlJc w:val="right"/>
      <w:pPr>
        <w:ind w:left="4320" w:hanging="180"/>
      </w:pPr>
      <w:rPr>
        <w:rFonts w:cs="Times New Roman"/>
      </w:rPr>
    </w:lvl>
    <w:lvl w:ilvl="6" w:tplc="A21A6B0C" w:tentative="1">
      <w:start w:val="1"/>
      <w:numFmt w:val="decimal"/>
      <w:lvlText w:val="%7."/>
      <w:lvlJc w:val="left"/>
      <w:pPr>
        <w:ind w:left="5040" w:hanging="360"/>
      </w:pPr>
      <w:rPr>
        <w:rFonts w:cs="Times New Roman"/>
      </w:rPr>
    </w:lvl>
    <w:lvl w:ilvl="7" w:tplc="1130C03C" w:tentative="1">
      <w:start w:val="1"/>
      <w:numFmt w:val="lowerLetter"/>
      <w:lvlText w:val="%8."/>
      <w:lvlJc w:val="left"/>
      <w:pPr>
        <w:ind w:left="5760" w:hanging="360"/>
      </w:pPr>
      <w:rPr>
        <w:rFonts w:cs="Times New Roman"/>
      </w:rPr>
    </w:lvl>
    <w:lvl w:ilvl="8" w:tplc="4C141572" w:tentative="1">
      <w:start w:val="1"/>
      <w:numFmt w:val="lowerRoman"/>
      <w:lvlText w:val="%9."/>
      <w:lvlJc w:val="right"/>
      <w:pPr>
        <w:ind w:left="6480" w:hanging="180"/>
      </w:pPr>
      <w:rPr>
        <w:rFonts w:cs="Times New Roman"/>
      </w:rPr>
    </w:lvl>
  </w:abstractNum>
  <w:abstractNum w:abstractNumId="24" w15:restartNumberingAfterBreak="0">
    <w:nsid w:val="76DE0072"/>
    <w:multiLevelType w:val="hybridMultilevel"/>
    <w:tmpl w:val="AAA2BB78"/>
    <w:lvl w:ilvl="0" w:tplc="0EB81D38">
      <w:start w:val="1"/>
      <w:numFmt w:val="lowerLetter"/>
      <w:lvlText w:val="%1)"/>
      <w:lvlJc w:val="left"/>
      <w:pPr>
        <w:ind w:left="1440" w:hanging="360"/>
      </w:pPr>
    </w:lvl>
    <w:lvl w:ilvl="1" w:tplc="45E6D5FC" w:tentative="1">
      <w:start w:val="1"/>
      <w:numFmt w:val="lowerLetter"/>
      <w:lvlText w:val="%2."/>
      <w:lvlJc w:val="left"/>
      <w:pPr>
        <w:ind w:left="2160" w:hanging="360"/>
      </w:pPr>
    </w:lvl>
    <w:lvl w:ilvl="2" w:tplc="A36CFE6E" w:tentative="1">
      <w:start w:val="1"/>
      <w:numFmt w:val="lowerRoman"/>
      <w:lvlText w:val="%3."/>
      <w:lvlJc w:val="right"/>
      <w:pPr>
        <w:ind w:left="2880" w:hanging="180"/>
      </w:pPr>
    </w:lvl>
    <w:lvl w:ilvl="3" w:tplc="458C9068" w:tentative="1">
      <w:start w:val="1"/>
      <w:numFmt w:val="decimal"/>
      <w:lvlText w:val="%4."/>
      <w:lvlJc w:val="left"/>
      <w:pPr>
        <w:ind w:left="3600" w:hanging="360"/>
      </w:pPr>
    </w:lvl>
    <w:lvl w:ilvl="4" w:tplc="59603B80" w:tentative="1">
      <w:start w:val="1"/>
      <w:numFmt w:val="lowerLetter"/>
      <w:lvlText w:val="%5."/>
      <w:lvlJc w:val="left"/>
      <w:pPr>
        <w:ind w:left="4320" w:hanging="360"/>
      </w:pPr>
    </w:lvl>
    <w:lvl w:ilvl="5" w:tplc="082266C0" w:tentative="1">
      <w:start w:val="1"/>
      <w:numFmt w:val="lowerRoman"/>
      <w:lvlText w:val="%6."/>
      <w:lvlJc w:val="right"/>
      <w:pPr>
        <w:ind w:left="5040" w:hanging="180"/>
      </w:pPr>
    </w:lvl>
    <w:lvl w:ilvl="6" w:tplc="47E6CE1C" w:tentative="1">
      <w:start w:val="1"/>
      <w:numFmt w:val="decimal"/>
      <w:lvlText w:val="%7."/>
      <w:lvlJc w:val="left"/>
      <w:pPr>
        <w:ind w:left="5760" w:hanging="360"/>
      </w:pPr>
    </w:lvl>
    <w:lvl w:ilvl="7" w:tplc="AE544812" w:tentative="1">
      <w:start w:val="1"/>
      <w:numFmt w:val="lowerLetter"/>
      <w:lvlText w:val="%8."/>
      <w:lvlJc w:val="left"/>
      <w:pPr>
        <w:ind w:left="6480" w:hanging="360"/>
      </w:pPr>
    </w:lvl>
    <w:lvl w:ilvl="8" w:tplc="350C9F2A" w:tentative="1">
      <w:start w:val="1"/>
      <w:numFmt w:val="lowerRoman"/>
      <w:lvlText w:val="%9."/>
      <w:lvlJc w:val="right"/>
      <w:pPr>
        <w:ind w:left="7200" w:hanging="180"/>
      </w:pPr>
    </w:lvl>
  </w:abstractNum>
  <w:abstractNum w:abstractNumId="25" w15:restartNumberingAfterBreak="0">
    <w:nsid w:val="7C0B003A"/>
    <w:multiLevelType w:val="multilevel"/>
    <w:tmpl w:val="2DC8C1FA"/>
    <w:lvl w:ilvl="0">
      <w:start w:val="1"/>
      <w:numFmt w:val="decimal"/>
      <w:lvlText w:val="%1."/>
      <w:lvlJc w:val="left"/>
      <w:pPr>
        <w:ind w:left="360" w:hanging="360"/>
      </w:pPr>
      <w:rPr>
        <w:rFonts w:hint="default"/>
        <w:b/>
        <w:i w:val="0"/>
        <w:u w:val="none"/>
      </w:rPr>
    </w:lvl>
    <w:lvl w:ilvl="1">
      <w:start w:val="1"/>
      <w:numFmt w:val="decimal"/>
      <w:lvlText w:val="2.%2."/>
      <w:lvlJc w:val="left"/>
      <w:pPr>
        <w:ind w:left="792" w:hanging="432"/>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5.%3"/>
      <w:lvlJc w:val="left"/>
      <w:pPr>
        <w:ind w:left="504" w:hanging="504"/>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right"/>
      <w:pPr>
        <w:ind w:left="1908" w:hanging="648"/>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232" w:hanging="792"/>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2736" w:hanging="936"/>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3240" w:hanging="108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D1608B4"/>
    <w:multiLevelType w:val="hybridMultilevel"/>
    <w:tmpl w:val="0FC4211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D532BCC"/>
    <w:multiLevelType w:val="multilevel"/>
    <w:tmpl w:val="FAC6167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8" w15:restartNumberingAfterBreak="0">
    <w:nsid w:val="7D8B1F6C"/>
    <w:multiLevelType w:val="multilevel"/>
    <w:tmpl w:val="979266B6"/>
    <w:lvl w:ilvl="0">
      <w:start w:val="1"/>
      <w:numFmt w:val="decimal"/>
      <w:lvlText w:val="%1."/>
      <w:lvlJc w:val="left"/>
      <w:pPr>
        <w:ind w:left="360" w:hanging="360"/>
      </w:pPr>
      <w:rPr>
        <w:rFonts w:hint="default"/>
        <w:b/>
        <w:i w:val="0"/>
        <w:u w:val="none"/>
      </w:rPr>
    </w:lvl>
    <w:lvl w:ilvl="1">
      <w:start w:val="1"/>
      <w:numFmt w:val="decimal"/>
      <w:lvlText w:val="2.%2."/>
      <w:lvlJc w:val="left"/>
      <w:pPr>
        <w:ind w:left="792" w:hanging="432"/>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5.%3"/>
      <w:lvlJc w:val="left"/>
      <w:pPr>
        <w:ind w:left="504" w:hanging="504"/>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1368" w:hanging="648"/>
      </w:pPr>
      <w:rPr>
        <w:rFonts w:asciiTheme="minorHAnsi" w:eastAsia="Times New Roman" w:hAnsiTheme="minorHAnsi" w:cstheme="minorHAnsi"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232" w:hanging="792"/>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2736" w:hanging="936"/>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3240" w:hanging="1080"/>
      </w:pPr>
      <w:rPr>
        <w:rFonts w:hint="default"/>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F831DFE"/>
    <w:multiLevelType w:val="hybridMultilevel"/>
    <w:tmpl w:val="CA50E7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1"/>
  </w:num>
  <w:num w:numId="3">
    <w:abstractNumId w:val="18"/>
  </w:num>
  <w:num w:numId="4">
    <w:abstractNumId w:val="5"/>
  </w:num>
  <w:num w:numId="5">
    <w:abstractNumId w:val="24"/>
  </w:num>
  <w:num w:numId="6">
    <w:abstractNumId w:val="4"/>
  </w:num>
  <w:num w:numId="7">
    <w:abstractNumId w:val="20"/>
  </w:num>
  <w:num w:numId="8">
    <w:abstractNumId w:val="8"/>
  </w:num>
  <w:num w:numId="9">
    <w:abstractNumId w:val="7"/>
  </w:num>
  <w:num w:numId="10">
    <w:abstractNumId w:val="0"/>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22"/>
  </w:num>
  <w:num w:numId="20">
    <w:abstractNumId w:val="2"/>
  </w:num>
  <w:num w:numId="21">
    <w:abstractNumId w:val="27"/>
  </w:num>
  <w:num w:numId="22">
    <w:abstractNumId w:val="23"/>
  </w:num>
  <w:num w:numId="23">
    <w:abstractNumId w:val="12"/>
  </w:num>
  <w:num w:numId="24">
    <w:abstractNumId w:val="13"/>
  </w:num>
  <w:num w:numId="25">
    <w:abstractNumId w:val="10"/>
  </w:num>
  <w:num w:numId="26">
    <w:abstractNumId w:val="19"/>
  </w:num>
  <w:num w:numId="27">
    <w:abstractNumId w:val="25"/>
  </w:num>
  <w:num w:numId="28">
    <w:abstractNumId w:val="15"/>
  </w:num>
  <w:num w:numId="29">
    <w:abstractNumId w:val="14"/>
  </w:num>
  <w:num w:numId="30">
    <w:abstractNumId w:val="28"/>
  </w:num>
  <w:num w:numId="31">
    <w:abstractNumId w:val="16"/>
  </w:num>
  <w:num w:numId="32">
    <w:abstractNumId w:val="1"/>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num>
  <w:num w:numId="35">
    <w:abstractNumId w:val="9"/>
  </w:num>
  <w:num w:numId="36">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Laren, Robyn (Law)">
    <w15:presenceInfo w15:providerId="AD" w15:userId="S-1-5-21-1645522239-1614895754-839522115-52088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407"/>
    <w:rsid w:val="000450DA"/>
    <w:rsid w:val="000A7215"/>
    <w:rsid w:val="000B0407"/>
    <w:rsid w:val="000B2549"/>
    <w:rsid w:val="000B58C1"/>
    <w:rsid w:val="00222F8C"/>
    <w:rsid w:val="002461A3"/>
    <w:rsid w:val="00270186"/>
    <w:rsid w:val="002A3A79"/>
    <w:rsid w:val="002E39FA"/>
    <w:rsid w:val="002F37E2"/>
    <w:rsid w:val="004277C2"/>
    <w:rsid w:val="00477C2C"/>
    <w:rsid w:val="004B51B7"/>
    <w:rsid w:val="005F72AB"/>
    <w:rsid w:val="00630DBD"/>
    <w:rsid w:val="006456A6"/>
    <w:rsid w:val="006772A8"/>
    <w:rsid w:val="00680913"/>
    <w:rsid w:val="006C60B5"/>
    <w:rsid w:val="00745050"/>
    <w:rsid w:val="00797C75"/>
    <w:rsid w:val="007A7392"/>
    <w:rsid w:val="00814268"/>
    <w:rsid w:val="00832E9C"/>
    <w:rsid w:val="00843960"/>
    <w:rsid w:val="00852902"/>
    <w:rsid w:val="00886CF3"/>
    <w:rsid w:val="00890A47"/>
    <w:rsid w:val="008C0FD9"/>
    <w:rsid w:val="008F3B02"/>
    <w:rsid w:val="00922192"/>
    <w:rsid w:val="0096017D"/>
    <w:rsid w:val="009E10C4"/>
    <w:rsid w:val="00A61329"/>
    <w:rsid w:val="00B63727"/>
    <w:rsid w:val="00B70AD3"/>
    <w:rsid w:val="00D432D7"/>
    <w:rsid w:val="00D50739"/>
    <w:rsid w:val="00E104C2"/>
    <w:rsid w:val="00ED2240"/>
    <w:rsid w:val="00EE081E"/>
    <w:rsid w:val="00F57427"/>
    <w:rsid w:val="00F70E80"/>
    <w:rsid w:val="00F852AB"/>
    <w:rsid w:val="00F85653"/>
    <w:rsid w:val="00FF4B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C6E5"/>
  <w15:docId w15:val="{DEF5AF8D-A39E-4AFD-9D9D-2C973BBF6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4B44"/>
    <w:rPr>
      <w:sz w:val="20"/>
      <w:szCs w:val="20"/>
      <w:lang w:val="en-CA"/>
    </w:rPr>
  </w:style>
  <w:style w:type="paragraph" w:styleId="Heading1">
    <w:name w:val="heading 1"/>
    <w:basedOn w:val="Normal"/>
    <w:next w:val="Normal"/>
    <w:link w:val="Heading1Char"/>
    <w:uiPriority w:val="99"/>
    <w:qFormat/>
    <w:rsid w:val="00E14B44"/>
    <w:pPr>
      <w:keepNext/>
      <w:jc w:val="center"/>
      <w:outlineLvl w:val="0"/>
    </w:pPr>
    <w:rPr>
      <w:sz w:val="22"/>
      <w:u w:val="single"/>
    </w:rPr>
  </w:style>
  <w:style w:type="paragraph" w:styleId="Heading2">
    <w:name w:val="heading 2"/>
    <w:basedOn w:val="Normal"/>
    <w:next w:val="Normal"/>
    <w:link w:val="Heading2Char"/>
    <w:uiPriority w:val="99"/>
    <w:qFormat/>
    <w:rsid w:val="00E14B44"/>
    <w:pPr>
      <w:keepNext/>
      <w:jc w:val="both"/>
      <w:outlineLvl w:val="1"/>
    </w:pPr>
    <w:rPr>
      <w:b/>
      <w:sz w:val="22"/>
    </w:rPr>
  </w:style>
  <w:style w:type="paragraph" w:styleId="Heading3">
    <w:name w:val="heading 3"/>
    <w:basedOn w:val="Normal"/>
    <w:next w:val="Normal"/>
    <w:link w:val="Heading3Char"/>
    <w:uiPriority w:val="99"/>
    <w:qFormat/>
    <w:rsid w:val="00E14B44"/>
    <w:pPr>
      <w:keepNext/>
      <w:tabs>
        <w:tab w:val="left" w:pos="720"/>
      </w:tabs>
      <w:jc w:val="both"/>
      <w:outlineLvl w:val="2"/>
    </w:pPr>
    <w:rPr>
      <w:b/>
      <w:sz w:val="24"/>
    </w:rPr>
  </w:style>
  <w:style w:type="paragraph" w:styleId="Heading4">
    <w:name w:val="heading 4"/>
    <w:basedOn w:val="Normal"/>
    <w:next w:val="Normal"/>
    <w:link w:val="Heading4Char"/>
    <w:uiPriority w:val="99"/>
    <w:qFormat/>
    <w:rsid w:val="00E14B44"/>
    <w:pPr>
      <w:keepNext/>
      <w:spacing w:line="240" w:lineRule="exact"/>
      <w:outlineLvl w:val="3"/>
    </w:pPr>
    <w:rPr>
      <w:rFonts w:ascii="Arial" w:hAnsi="Arial"/>
      <w:b/>
    </w:rPr>
  </w:style>
  <w:style w:type="paragraph" w:styleId="Heading9">
    <w:name w:val="heading 9"/>
    <w:basedOn w:val="Normal"/>
    <w:next w:val="Normal"/>
    <w:link w:val="Heading9Char"/>
    <w:uiPriority w:val="99"/>
    <w:qFormat/>
    <w:rsid w:val="007205B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E1B40"/>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DE1B40"/>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DE1B40"/>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DE1B40"/>
    <w:rPr>
      <w:rFonts w:ascii="Calibri" w:hAnsi="Calibri" w:cs="Times New Roman"/>
      <w:b/>
      <w:bCs/>
      <w:sz w:val="28"/>
      <w:szCs w:val="28"/>
    </w:rPr>
  </w:style>
  <w:style w:type="character" w:customStyle="1" w:styleId="Heading9Char">
    <w:name w:val="Heading 9 Char"/>
    <w:basedOn w:val="DefaultParagraphFont"/>
    <w:link w:val="Heading9"/>
    <w:uiPriority w:val="99"/>
    <w:semiHidden/>
    <w:locked/>
    <w:rsid w:val="00DE1B40"/>
    <w:rPr>
      <w:rFonts w:ascii="Cambria" w:hAnsi="Cambria" w:cs="Times New Roman"/>
    </w:rPr>
  </w:style>
  <w:style w:type="paragraph" w:customStyle="1" w:styleId="H2">
    <w:name w:val="H2"/>
    <w:basedOn w:val="Normal"/>
    <w:next w:val="Normal"/>
    <w:uiPriority w:val="99"/>
    <w:rsid w:val="00E14B44"/>
    <w:pPr>
      <w:keepNext/>
      <w:spacing w:before="100" w:after="100"/>
      <w:outlineLvl w:val="2"/>
    </w:pPr>
    <w:rPr>
      <w:b/>
      <w:sz w:val="36"/>
    </w:rPr>
  </w:style>
  <w:style w:type="paragraph" w:customStyle="1" w:styleId="Blockquote">
    <w:name w:val="Blockquote"/>
    <w:basedOn w:val="Normal"/>
    <w:uiPriority w:val="99"/>
    <w:rsid w:val="00E14B44"/>
    <w:pPr>
      <w:spacing w:before="100" w:after="100"/>
      <w:ind w:left="360" w:right="360"/>
    </w:pPr>
    <w:rPr>
      <w:sz w:val="24"/>
    </w:rPr>
  </w:style>
  <w:style w:type="character" w:styleId="Strong">
    <w:name w:val="Strong"/>
    <w:basedOn w:val="DefaultParagraphFont"/>
    <w:qFormat/>
    <w:rsid w:val="00E14B44"/>
    <w:rPr>
      <w:rFonts w:cs="Times New Roman"/>
      <w:b/>
    </w:rPr>
  </w:style>
  <w:style w:type="paragraph" w:styleId="EndnoteText">
    <w:name w:val="endnote text"/>
    <w:basedOn w:val="Normal"/>
    <w:link w:val="EndnoteTextChar"/>
    <w:uiPriority w:val="99"/>
    <w:semiHidden/>
    <w:rsid w:val="00E14B44"/>
  </w:style>
  <w:style w:type="character" w:customStyle="1" w:styleId="EndnoteTextChar">
    <w:name w:val="Endnote Text Char"/>
    <w:basedOn w:val="DefaultParagraphFont"/>
    <w:link w:val="EndnoteText"/>
    <w:uiPriority w:val="99"/>
    <w:semiHidden/>
    <w:locked/>
    <w:rsid w:val="00DE1B40"/>
    <w:rPr>
      <w:rFonts w:cs="Times New Roman"/>
      <w:sz w:val="20"/>
      <w:szCs w:val="20"/>
    </w:rPr>
  </w:style>
  <w:style w:type="character" w:styleId="EndnoteReference">
    <w:name w:val="endnote reference"/>
    <w:basedOn w:val="DefaultParagraphFont"/>
    <w:uiPriority w:val="99"/>
    <w:semiHidden/>
    <w:rsid w:val="00E14B44"/>
    <w:rPr>
      <w:rFonts w:cs="Times New Roman"/>
      <w:vertAlign w:val="superscript"/>
    </w:rPr>
  </w:style>
  <w:style w:type="paragraph" w:styleId="DocumentMap">
    <w:name w:val="Document Map"/>
    <w:basedOn w:val="Normal"/>
    <w:link w:val="DocumentMapChar"/>
    <w:uiPriority w:val="99"/>
    <w:semiHidden/>
    <w:rsid w:val="00E14B44"/>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DE1B40"/>
    <w:rPr>
      <w:rFonts w:cs="Times New Roman"/>
      <w:sz w:val="2"/>
    </w:rPr>
  </w:style>
  <w:style w:type="paragraph" w:styleId="Header">
    <w:name w:val="header"/>
    <w:basedOn w:val="Normal"/>
    <w:link w:val="HeaderChar"/>
    <w:uiPriority w:val="99"/>
    <w:rsid w:val="00E14B44"/>
    <w:pPr>
      <w:tabs>
        <w:tab w:val="center" w:pos="4320"/>
        <w:tab w:val="right" w:pos="8640"/>
      </w:tabs>
    </w:pPr>
  </w:style>
  <w:style w:type="character" w:customStyle="1" w:styleId="HeaderChar">
    <w:name w:val="Header Char"/>
    <w:basedOn w:val="DefaultParagraphFont"/>
    <w:link w:val="Header"/>
    <w:uiPriority w:val="99"/>
    <w:semiHidden/>
    <w:locked/>
    <w:rsid w:val="00DE1B40"/>
    <w:rPr>
      <w:rFonts w:cs="Times New Roman"/>
      <w:sz w:val="20"/>
      <w:szCs w:val="20"/>
    </w:rPr>
  </w:style>
  <w:style w:type="paragraph" w:styleId="Footer">
    <w:name w:val="footer"/>
    <w:basedOn w:val="Normal"/>
    <w:link w:val="FooterChar"/>
    <w:uiPriority w:val="99"/>
    <w:rsid w:val="00E14B44"/>
    <w:pPr>
      <w:tabs>
        <w:tab w:val="center" w:pos="4320"/>
        <w:tab w:val="right" w:pos="8640"/>
      </w:tabs>
    </w:pPr>
  </w:style>
  <w:style w:type="character" w:customStyle="1" w:styleId="FooterChar">
    <w:name w:val="Footer Char"/>
    <w:basedOn w:val="DefaultParagraphFont"/>
    <w:link w:val="Footer"/>
    <w:uiPriority w:val="99"/>
    <w:locked/>
    <w:rsid w:val="00DE1B40"/>
    <w:rPr>
      <w:rFonts w:cs="Times New Roman"/>
      <w:sz w:val="20"/>
      <w:szCs w:val="20"/>
    </w:rPr>
  </w:style>
  <w:style w:type="paragraph" w:customStyle="1" w:styleId="DefaultText">
    <w:name w:val="Default Text"/>
    <w:basedOn w:val="Normal"/>
    <w:uiPriority w:val="99"/>
    <w:rsid w:val="00E14B44"/>
    <w:rPr>
      <w:noProof/>
      <w:sz w:val="24"/>
    </w:rPr>
  </w:style>
  <w:style w:type="paragraph" w:styleId="BodyTextIndent">
    <w:name w:val="Body Text Indent"/>
    <w:basedOn w:val="Normal"/>
    <w:link w:val="BodyTextIndentChar"/>
    <w:uiPriority w:val="99"/>
    <w:rsid w:val="00E14B44"/>
    <w:pPr>
      <w:ind w:firstLine="720"/>
    </w:pPr>
    <w:rPr>
      <w:rFonts w:ascii="Arial" w:hAnsi="Arial"/>
      <w:sz w:val="24"/>
      <w:lang w:val="en-GB"/>
    </w:rPr>
  </w:style>
  <w:style w:type="character" w:customStyle="1" w:styleId="BodyTextIndentChar">
    <w:name w:val="Body Text Indent Char"/>
    <w:basedOn w:val="DefaultParagraphFont"/>
    <w:link w:val="BodyTextIndent"/>
    <w:uiPriority w:val="99"/>
    <w:semiHidden/>
    <w:locked/>
    <w:rsid w:val="00DE1B40"/>
    <w:rPr>
      <w:rFonts w:cs="Times New Roman"/>
      <w:sz w:val="20"/>
      <w:szCs w:val="20"/>
    </w:rPr>
  </w:style>
  <w:style w:type="paragraph" w:styleId="BodyText">
    <w:name w:val="Body Text"/>
    <w:basedOn w:val="Normal"/>
    <w:link w:val="BodyTextChar"/>
    <w:uiPriority w:val="99"/>
    <w:rsid w:val="00E14B44"/>
    <w:pPr>
      <w:jc w:val="both"/>
    </w:pPr>
    <w:rPr>
      <w:sz w:val="22"/>
    </w:rPr>
  </w:style>
  <w:style w:type="character" w:customStyle="1" w:styleId="BodyTextChar">
    <w:name w:val="Body Text Char"/>
    <w:basedOn w:val="DefaultParagraphFont"/>
    <w:link w:val="BodyText"/>
    <w:uiPriority w:val="99"/>
    <w:locked/>
    <w:rsid w:val="00432FFD"/>
    <w:rPr>
      <w:rFonts w:cs="Times New Roman"/>
      <w:sz w:val="22"/>
    </w:rPr>
  </w:style>
  <w:style w:type="paragraph" w:customStyle="1" w:styleId="HTMLBody">
    <w:name w:val="HTML Body"/>
    <w:uiPriority w:val="99"/>
    <w:rsid w:val="00E14B44"/>
    <w:rPr>
      <w:rFonts w:ascii="Arial" w:hAnsi="Arial"/>
      <w:sz w:val="20"/>
      <w:szCs w:val="20"/>
    </w:rPr>
  </w:style>
  <w:style w:type="paragraph" w:styleId="BodyText2">
    <w:name w:val="Body Text 2"/>
    <w:basedOn w:val="Normal"/>
    <w:link w:val="BodyText2Char"/>
    <w:uiPriority w:val="99"/>
    <w:rsid w:val="00E14B44"/>
    <w:pPr>
      <w:jc w:val="both"/>
    </w:pPr>
    <w:rPr>
      <w:rFonts w:ascii="Arial" w:hAnsi="Arial"/>
      <w:sz w:val="24"/>
    </w:rPr>
  </w:style>
  <w:style w:type="character" w:customStyle="1" w:styleId="BodyText2Char">
    <w:name w:val="Body Text 2 Char"/>
    <w:basedOn w:val="DefaultParagraphFont"/>
    <w:link w:val="BodyText2"/>
    <w:uiPriority w:val="99"/>
    <w:locked/>
    <w:rsid w:val="00432FFD"/>
    <w:rPr>
      <w:rFonts w:ascii="Arial" w:hAnsi="Arial" w:cs="Times New Roman"/>
      <w:sz w:val="24"/>
    </w:rPr>
  </w:style>
  <w:style w:type="paragraph" w:styleId="BodyText3">
    <w:name w:val="Body Text 3"/>
    <w:basedOn w:val="Normal"/>
    <w:link w:val="BodyText3Char"/>
    <w:uiPriority w:val="99"/>
    <w:rsid w:val="00E14B44"/>
    <w:pPr>
      <w:pBdr>
        <w:top w:val="single" w:sz="4" w:space="1" w:color="auto"/>
        <w:left w:val="single" w:sz="4" w:space="4" w:color="auto"/>
        <w:bottom w:val="single" w:sz="4" w:space="1" w:color="auto"/>
        <w:right w:val="single" w:sz="4" w:space="4" w:color="auto"/>
      </w:pBdr>
      <w:jc w:val="both"/>
    </w:pPr>
    <w:rPr>
      <w:color w:val="FF0000"/>
      <w:sz w:val="22"/>
      <w:u w:val="single"/>
    </w:rPr>
  </w:style>
  <w:style w:type="character" w:customStyle="1" w:styleId="BodyText3Char">
    <w:name w:val="Body Text 3 Char"/>
    <w:basedOn w:val="DefaultParagraphFont"/>
    <w:link w:val="BodyText3"/>
    <w:uiPriority w:val="99"/>
    <w:semiHidden/>
    <w:locked/>
    <w:rsid w:val="00DE1B40"/>
    <w:rPr>
      <w:rFonts w:cs="Times New Roman"/>
      <w:sz w:val="16"/>
      <w:szCs w:val="16"/>
    </w:rPr>
  </w:style>
  <w:style w:type="paragraph" w:styleId="BalloonText">
    <w:name w:val="Balloon Text"/>
    <w:basedOn w:val="Normal"/>
    <w:link w:val="BalloonTextChar"/>
    <w:uiPriority w:val="99"/>
    <w:semiHidden/>
    <w:rsid w:val="0007522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E1B40"/>
    <w:rPr>
      <w:rFonts w:cs="Times New Roman"/>
      <w:sz w:val="2"/>
    </w:rPr>
  </w:style>
  <w:style w:type="character" w:styleId="Hyperlink">
    <w:name w:val="Hyperlink"/>
    <w:basedOn w:val="DefaultParagraphFont"/>
    <w:uiPriority w:val="99"/>
    <w:rsid w:val="00AD5E6A"/>
    <w:rPr>
      <w:rFonts w:cs="Times New Roman"/>
      <w:color w:val="0000FF"/>
      <w:u w:val="single"/>
    </w:rPr>
  </w:style>
  <w:style w:type="paragraph" w:styleId="Revision">
    <w:name w:val="Revision"/>
    <w:hidden/>
    <w:uiPriority w:val="99"/>
    <w:semiHidden/>
    <w:rsid w:val="00823353"/>
    <w:rPr>
      <w:sz w:val="20"/>
      <w:szCs w:val="20"/>
    </w:rPr>
  </w:style>
  <w:style w:type="table" w:styleId="TableGrid">
    <w:name w:val="Table Grid"/>
    <w:basedOn w:val="TableNormal"/>
    <w:locked/>
    <w:rsid w:val="00F03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D4AA4"/>
    <w:rPr>
      <w:color w:val="800080" w:themeColor="followedHyperlink"/>
      <w:u w:val="single"/>
    </w:rPr>
  </w:style>
  <w:style w:type="character" w:styleId="CommentReference">
    <w:name w:val="annotation reference"/>
    <w:basedOn w:val="DefaultParagraphFont"/>
    <w:semiHidden/>
    <w:unhideWhenUsed/>
    <w:rsid w:val="0069103E"/>
    <w:rPr>
      <w:sz w:val="16"/>
      <w:szCs w:val="16"/>
    </w:rPr>
  </w:style>
  <w:style w:type="paragraph" w:styleId="CommentText">
    <w:name w:val="annotation text"/>
    <w:basedOn w:val="Normal"/>
    <w:link w:val="CommentTextChar"/>
    <w:uiPriority w:val="99"/>
    <w:semiHidden/>
    <w:unhideWhenUsed/>
    <w:rsid w:val="0069103E"/>
  </w:style>
  <w:style w:type="character" w:customStyle="1" w:styleId="CommentTextChar">
    <w:name w:val="Comment Text Char"/>
    <w:basedOn w:val="DefaultParagraphFont"/>
    <w:link w:val="CommentText"/>
    <w:uiPriority w:val="99"/>
    <w:semiHidden/>
    <w:rsid w:val="0069103E"/>
    <w:rPr>
      <w:sz w:val="20"/>
      <w:szCs w:val="20"/>
    </w:rPr>
  </w:style>
  <w:style w:type="paragraph" w:styleId="CommentSubject">
    <w:name w:val="annotation subject"/>
    <w:basedOn w:val="CommentText"/>
    <w:next w:val="CommentText"/>
    <w:link w:val="CommentSubjectChar"/>
    <w:uiPriority w:val="99"/>
    <w:semiHidden/>
    <w:unhideWhenUsed/>
    <w:rsid w:val="0069103E"/>
    <w:rPr>
      <w:b/>
      <w:bCs/>
    </w:rPr>
  </w:style>
  <w:style w:type="character" w:customStyle="1" w:styleId="CommentSubjectChar">
    <w:name w:val="Comment Subject Char"/>
    <w:basedOn w:val="CommentTextChar"/>
    <w:link w:val="CommentSubject"/>
    <w:uiPriority w:val="99"/>
    <w:semiHidden/>
    <w:rsid w:val="0069103E"/>
    <w:rPr>
      <w:b/>
      <w:bCs/>
      <w:sz w:val="20"/>
      <w:szCs w:val="20"/>
    </w:rPr>
  </w:style>
  <w:style w:type="paragraph" w:styleId="ListParagraph">
    <w:name w:val="List Paragraph"/>
    <w:basedOn w:val="Normal"/>
    <w:uiPriority w:val="34"/>
    <w:qFormat/>
    <w:rsid w:val="00633312"/>
    <w:pPr>
      <w:ind w:left="720"/>
      <w:contextualSpacing/>
    </w:pPr>
  </w:style>
  <w:style w:type="paragraph" w:customStyle="1" w:styleId="S2Heading1">
    <w:name w:val="S2.Heading 1"/>
    <w:basedOn w:val="Normal"/>
    <w:next w:val="S2Heading2"/>
    <w:rsid w:val="00A665FE"/>
    <w:pPr>
      <w:keepNext/>
      <w:keepLines/>
      <w:numPr>
        <w:numId w:val="3"/>
      </w:numPr>
      <w:spacing w:after="240"/>
      <w:jc w:val="both"/>
      <w:outlineLvl w:val="0"/>
    </w:pPr>
    <w:rPr>
      <w:b/>
      <w:caps/>
      <w:color w:val="000000"/>
      <w:sz w:val="24"/>
      <w:lang w:val="en-GB"/>
    </w:rPr>
  </w:style>
  <w:style w:type="paragraph" w:customStyle="1" w:styleId="S2Heading2">
    <w:name w:val="S2.Heading 2"/>
    <w:basedOn w:val="Normal"/>
    <w:link w:val="S2Heading2Char"/>
    <w:rsid w:val="00A665FE"/>
    <w:pPr>
      <w:numPr>
        <w:ilvl w:val="1"/>
        <w:numId w:val="3"/>
      </w:numPr>
      <w:spacing w:after="240"/>
      <w:jc w:val="both"/>
      <w:outlineLvl w:val="1"/>
    </w:pPr>
    <w:rPr>
      <w:color w:val="000000"/>
      <w:sz w:val="24"/>
      <w:lang w:val="en-GB"/>
    </w:rPr>
  </w:style>
  <w:style w:type="character" w:customStyle="1" w:styleId="S2Heading2Char">
    <w:name w:val="S2.Heading 2 Char"/>
    <w:basedOn w:val="DefaultParagraphFont"/>
    <w:link w:val="S2Heading2"/>
    <w:rsid w:val="00A665FE"/>
    <w:rPr>
      <w:color w:val="000000"/>
      <w:sz w:val="24"/>
      <w:szCs w:val="20"/>
      <w:lang w:val="en-GB"/>
    </w:rPr>
  </w:style>
  <w:style w:type="paragraph" w:customStyle="1" w:styleId="S2Heading3">
    <w:name w:val="S2.Heading 3"/>
    <w:basedOn w:val="Normal"/>
    <w:link w:val="S2Heading3Char"/>
    <w:rsid w:val="00A665FE"/>
    <w:pPr>
      <w:numPr>
        <w:ilvl w:val="2"/>
        <w:numId w:val="3"/>
      </w:numPr>
      <w:spacing w:after="240"/>
      <w:jc w:val="both"/>
      <w:outlineLvl w:val="2"/>
    </w:pPr>
    <w:rPr>
      <w:color w:val="000000"/>
      <w:sz w:val="24"/>
      <w:lang w:val="en-GB"/>
    </w:rPr>
  </w:style>
  <w:style w:type="paragraph" w:customStyle="1" w:styleId="S2Heading4">
    <w:name w:val="S2.Heading 4"/>
    <w:basedOn w:val="Normal"/>
    <w:rsid w:val="00A665FE"/>
    <w:pPr>
      <w:numPr>
        <w:ilvl w:val="3"/>
        <w:numId w:val="3"/>
      </w:numPr>
      <w:spacing w:after="240"/>
      <w:jc w:val="both"/>
      <w:outlineLvl w:val="3"/>
    </w:pPr>
    <w:rPr>
      <w:color w:val="000000"/>
      <w:sz w:val="24"/>
      <w:lang w:val="en-GB"/>
    </w:rPr>
  </w:style>
  <w:style w:type="paragraph" w:customStyle="1" w:styleId="S2Heading5">
    <w:name w:val="S2.Heading 5"/>
    <w:basedOn w:val="Normal"/>
    <w:rsid w:val="00A665FE"/>
    <w:pPr>
      <w:numPr>
        <w:ilvl w:val="4"/>
        <w:numId w:val="3"/>
      </w:numPr>
      <w:spacing w:after="240"/>
      <w:jc w:val="both"/>
      <w:outlineLvl w:val="4"/>
    </w:pPr>
    <w:rPr>
      <w:color w:val="000000"/>
      <w:sz w:val="24"/>
      <w:lang w:val="en-GB"/>
    </w:rPr>
  </w:style>
  <w:style w:type="paragraph" w:customStyle="1" w:styleId="S2Heading6">
    <w:name w:val="S2.Heading 6"/>
    <w:basedOn w:val="Normal"/>
    <w:rsid w:val="00A665FE"/>
    <w:pPr>
      <w:numPr>
        <w:ilvl w:val="5"/>
        <w:numId w:val="3"/>
      </w:numPr>
      <w:spacing w:after="240"/>
      <w:jc w:val="both"/>
      <w:outlineLvl w:val="5"/>
    </w:pPr>
    <w:rPr>
      <w:color w:val="000000"/>
      <w:sz w:val="24"/>
      <w:lang w:val="en-GB"/>
    </w:rPr>
  </w:style>
  <w:style w:type="paragraph" w:customStyle="1" w:styleId="S2Heading7">
    <w:name w:val="S2.Heading 7"/>
    <w:basedOn w:val="Normal"/>
    <w:rsid w:val="00A665FE"/>
    <w:pPr>
      <w:numPr>
        <w:ilvl w:val="6"/>
        <w:numId w:val="3"/>
      </w:numPr>
      <w:spacing w:after="240"/>
      <w:jc w:val="both"/>
      <w:outlineLvl w:val="6"/>
    </w:pPr>
    <w:rPr>
      <w:color w:val="000000"/>
      <w:sz w:val="24"/>
      <w:lang w:val="en-GB"/>
    </w:rPr>
  </w:style>
  <w:style w:type="paragraph" w:customStyle="1" w:styleId="S2Heading8">
    <w:name w:val="S2.Heading 8"/>
    <w:basedOn w:val="Normal"/>
    <w:rsid w:val="00A665FE"/>
    <w:pPr>
      <w:numPr>
        <w:ilvl w:val="7"/>
        <w:numId w:val="3"/>
      </w:numPr>
      <w:spacing w:after="240"/>
      <w:jc w:val="both"/>
      <w:outlineLvl w:val="7"/>
    </w:pPr>
    <w:rPr>
      <w:color w:val="000000"/>
      <w:sz w:val="24"/>
      <w:lang w:val="en-GB"/>
    </w:rPr>
  </w:style>
  <w:style w:type="paragraph" w:customStyle="1" w:styleId="S2Heading9">
    <w:name w:val="S2.Heading 9"/>
    <w:basedOn w:val="Normal"/>
    <w:rsid w:val="00A665FE"/>
    <w:pPr>
      <w:numPr>
        <w:ilvl w:val="8"/>
        <w:numId w:val="3"/>
      </w:numPr>
      <w:spacing w:after="240"/>
      <w:jc w:val="both"/>
      <w:outlineLvl w:val="8"/>
    </w:pPr>
    <w:rPr>
      <w:color w:val="000000"/>
      <w:sz w:val="24"/>
      <w:lang w:val="en-GB"/>
    </w:rPr>
  </w:style>
  <w:style w:type="paragraph" w:customStyle="1" w:styleId="A-TableFootnoteText">
    <w:name w:val="A-Table Footnote Text"/>
    <w:next w:val="Normal"/>
    <w:rsid w:val="00A665FE"/>
    <w:pPr>
      <w:tabs>
        <w:tab w:val="left" w:pos="432"/>
      </w:tabs>
      <w:ind w:left="432" w:hanging="432"/>
    </w:pPr>
    <w:rPr>
      <w:sz w:val="20"/>
      <w:szCs w:val="20"/>
      <w:lang w:val="en-GB"/>
    </w:rPr>
  </w:style>
  <w:style w:type="character" w:customStyle="1" w:styleId="S2Heading3Char">
    <w:name w:val="S2.Heading 3 Char"/>
    <w:basedOn w:val="DefaultParagraphFont"/>
    <w:link w:val="S2Heading3"/>
    <w:rsid w:val="00A665FE"/>
    <w:rPr>
      <w:color w:val="000000"/>
      <w:sz w:val="24"/>
      <w:szCs w:val="20"/>
      <w:lang w:val="en-GB"/>
    </w:rPr>
  </w:style>
  <w:style w:type="paragraph" w:customStyle="1" w:styleId="MTArt2L1">
    <w:name w:val="MTArt2 L1"/>
    <w:aliases w:val="A1"/>
    <w:basedOn w:val="Normal"/>
    <w:next w:val="MTArt2L2"/>
    <w:uiPriority w:val="99"/>
    <w:rsid w:val="00114E70"/>
    <w:pPr>
      <w:keepNext/>
      <w:keepLines/>
      <w:numPr>
        <w:numId w:val="10"/>
      </w:numPr>
      <w:spacing w:before="120" w:after="240"/>
      <w:jc w:val="center"/>
      <w:outlineLvl w:val="0"/>
    </w:pPr>
    <w:rPr>
      <w:rFonts w:eastAsia="SimSun"/>
      <w:b/>
      <w:caps/>
      <w:sz w:val="24"/>
      <w:szCs w:val="24"/>
    </w:rPr>
  </w:style>
  <w:style w:type="paragraph" w:customStyle="1" w:styleId="MTArt2L2">
    <w:name w:val="MTArt2 L2"/>
    <w:aliases w:val="A2"/>
    <w:basedOn w:val="Normal"/>
    <w:uiPriority w:val="99"/>
    <w:rsid w:val="00114E70"/>
    <w:pPr>
      <w:numPr>
        <w:ilvl w:val="1"/>
        <w:numId w:val="10"/>
      </w:numPr>
      <w:spacing w:after="240"/>
      <w:jc w:val="both"/>
      <w:outlineLvl w:val="1"/>
    </w:pPr>
    <w:rPr>
      <w:rFonts w:eastAsia="SimSun"/>
      <w:sz w:val="24"/>
      <w:szCs w:val="24"/>
    </w:rPr>
  </w:style>
  <w:style w:type="paragraph" w:customStyle="1" w:styleId="MTArt2L3">
    <w:name w:val="MTArt2 L3"/>
    <w:aliases w:val="A3"/>
    <w:basedOn w:val="Normal"/>
    <w:uiPriority w:val="99"/>
    <w:rsid w:val="00114E70"/>
    <w:pPr>
      <w:numPr>
        <w:ilvl w:val="2"/>
        <w:numId w:val="10"/>
      </w:numPr>
      <w:spacing w:after="240"/>
      <w:jc w:val="both"/>
      <w:outlineLvl w:val="2"/>
    </w:pPr>
    <w:rPr>
      <w:rFonts w:eastAsia="SimSun"/>
      <w:sz w:val="24"/>
      <w:szCs w:val="24"/>
    </w:rPr>
  </w:style>
  <w:style w:type="paragraph" w:customStyle="1" w:styleId="MTArt2L4">
    <w:name w:val="MTArt2 L4"/>
    <w:aliases w:val="A4"/>
    <w:basedOn w:val="Normal"/>
    <w:uiPriority w:val="99"/>
    <w:rsid w:val="00114E70"/>
    <w:pPr>
      <w:numPr>
        <w:ilvl w:val="3"/>
        <w:numId w:val="10"/>
      </w:numPr>
      <w:spacing w:after="240"/>
      <w:jc w:val="both"/>
      <w:outlineLvl w:val="3"/>
    </w:pPr>
    <w:rPr>
      <w:rFonts w:eastAsia="SimSun"/>
      <w:sz w:val="24"/>
      <w:szCs w:val="24"/>
    </w:rPr>
  </w:style>
  <w:style w:type="paragraph" w:customStyle="1" w:styleId="MTArt2L5">
    <w:name w:val="MTArt2 L5"/>
    <w:aliases w:val="A5"/>
    <w:basedOn w:val="Normal"/>
    <w:uiPriority w:val="99"/>
    <w:rsid w:val="00114E70"/>
    <w:pPr>
      <w:numPr>
        <w:ilvl w:val="4"/>
        <w:numId w:val="10"/>
      </w:numPr>
      <w:spacing w:after="240"/>
      <w:jc w:val="both"/>
    </w:pPr>
    <w:rPr>
      <w:rFonts w:eastAsia="SimSun"/>
      <w:sz w:val="24"/>
      <w:szCs w:val="24"/>
    </w:rPr>
  </w:style>
  <w:style w:type="paragraph" w:customStyle="1" w:styleId="MTArt2L6">
    <w:name w:val="MTArt2 L6"/>
    <w:aliases w:val="A6"/>
    <w:basedOn w:val="Normal"/>
    <w:uiPriority w:val="99"/>
    <w:rsid w:val="00114E70"/>
    <w:pPr>
      <w:numPr>
        <w:ilvl w:val="5"/>
        <w:numId w:val="10"/>
      </w:numPr>
      <w:spacing w:after="240"/>
      <w:jc w:val="both"/>
    </w:pPr>
    <w:rPr>
      <w:rFonts w:eastAsia="SimSun"/>
      <w:sz w:val="24"/>
      <w:szCs w:val="24"/>
    </w:rPr>
  </w:style>
  <w:style w:type="paragraph" w:customStyle="1" w:styleId="MTArt2L7">
    <w:name w:val="MTArt2 L7"/>
    <w:aliases w:val="A7"/>
    <w:basedOn w:val="Normal"/>
    <w:uiPriority w:val="99"/>
    <w:rsid w:val="00114E70"/>
    <w:pPr>
      <w:numPr>
        <w:ilvl w:val="6"/>
        <w:numId w:val="10"/>
      </w:numPr>
      <w:spacing w:after="240"/>
      <w:jc w:val="both"/>
    </w:pPr>
    <w:rPr>
      <w:rFonts w:eastAsia="SimSun"/>
      <w:sz w:val="24"/>
      <w:szCs w:val="24"/>
    </w:rPr>
  </w:style>
  <w:style w:type="paragraph" w:customStyle="1" w:styleId="MTArt2L8">
    <w:name w:val="MTArt2 L8"/>
    <w:aliases w:val="A8"/>
    <w:basedOn w:val="Normal"/>
    <w:uiPriority w:val="99"/>
    <w:rsid w:val="00114E70"/>
    <w:pPr>
      <w:numPr>
        <w:ilvl w:val="7"/>
        <w:numId w:val="10"/>
      </w:numPr>
      <w:spacing w:after="240"/>
      <w:jc w:val="both"/>
    </w:pPr>
    <w:rPr>
      <w:rFonts w:eastAsia="SimSun"/>
      <w:sz w:val="24"/>
      <w:szCs w:val="24"/>
    </w:rPr>
  </w:style>
  <w:style w:type="paragraph" w:customStyle="1" w:styleId="MTArt2L9">
    <w:name w:val="MTArt2 L9"/>
    <w:aliases w:val="A9"/>
    <w:basedOn w:val="Normal"/>
    <w:uiPriority w:val="99"/>
    <w:rsid w:val="00114E70"/>
    <w:pPr>
      <w:numPr>
        <w:ilvl w:val="8"/>
        <w:numId w:val="10"/>
      </w:numPr>
      <w:spacing w:after="240"/>
      <w:jc w:val="both"/>
    </w:pPr>
    <w:rPr>
      <w:rFonts w:eastAsia="SimSun"/>
      <w:sz w:val="24"/>
      <w:szCs w:val="24"/>
    </w:rPr>
  </w:style>
  <w:style w:type="paragraph" w:customStyle="1" w:styleId="ClosingL1">
    <w:name w:val="Closing_L1"/>
    <w:basedOn w:val="Normal"/>
    <w:next w:val="ClosingL2"/>
    <w:rsid w:val="00105863"/>
    <w:pPr>
      <w:numPr>
        <w:numId w:val="23"/>
      </w:numPr>
      <w:spacing w:after="240"/>
      <w:jc w:val="both"/>
      <w:outlineLvl w:val="0"/>
    </w:pPr>
    <w:rPr>
      <w:b/>
      <w:caps/>
      <w:sz w:val="24"/>
      <w:lang w:val="en-GB"/>
    </w:rPr>
  </w:style>
  <w:style w:type="paragraph" w:customStyle="1" w:styleId="ClosingL2">
    <w:name w:val="Closing_L2"/>
    <w:basedOn w:val="ClosingL1"/>
    <w:next w:val="ClosingL3"/>
    <w:rsid w:val="00105863"/>
    <w:pPr>
      <w:numPr>
        <w:ilvl w:val="1"/>
      </w:numPr>
      <w:outlineLvl w:val="1"/>
    </w:pPr>
    <w:rPr>
      <w:caps w:val="0"/>
    </w:rPr>
  </w:style>
  <w:style w:type="paragraph" w:customStyle="1" w:styleId="ClosingL3">
    <w:name w:val="Closing_L3"/>
    <w:basedOn w:val="ClosingL2"/>
    <w:rsid w:val="00105863"/>
    <w:pPr>
      <w:numPr>
        <w:ilvl w:val="2"/>
      </w:numPr>
      <w:outlineLvl w:val="2"/>
    </w:pPr>
    <w:rPr>
      <w:b w:val="0"/>
    </w:rPr>
  </w:style>
  <w:style w:type="paragraph" w:customStyle="1" w:styleId="ClosingL4">
    <w:name w:val="Closing_L4"/>
    <w:basedOn w:val="ClosingL3"/>
    <w:rsid w:val="00105863"/>
    <w:pPr>
      <w:numPr>
        <w:ilvl w:val="3"/>
      </w:numPr>
      <w:tabs>
        <w:tab w:val="clear" w:pos="1440"/>
        <w:tab w:val="num" w:pos="360"/>
        <w:tab w:val="num" w:pos="2520"/>
      </w:tabs>
      <w:ind w:left="2520" w:hanging="360"/>
      <w:outlineLvl w:val="3"/>
    </w:pPr>
  </w:style>
  <w:style w:type="paragraph" w:customStyle="1" w:styleId="ClosingL5">
    <w:name w:val="Closing_L5"/>
    <w:basedOn w:val="ClosingL4"/>
    <w:rsid w:val="00105863"/>
    <w:pPr>
      <w:numPr>
        <w:ilvl w:val="4"/>
      </w:numPr>
      <w:tabs>
        <w:tab w:val="clear" w:pos="2160"/>
        <w:tab w:val="num" w:pos="360"/>
        <w:tab w:val="num" w:pos="3240"/>
      </w:tabs>
      <w:ind w:left="3240" w:hanging="360"/>
      <w:outlineLvl w:val="4"/>
    </w:pPr>
  </w:style>
  <w:style w:type="paragraph" w:customStyle="1" w:styleId="ClosingL6">
    <w:name w:val="Closing_L6"/>
    <w:basedOn w:val="ClosingL5"/>
    <w:rsid w:val="00105863"/>
    <w:pPr>
      <w:numPr>
        <w:ilvl w:val="5"/>
      </w:numPr>
      <w:tabs>
        <w:tab w:val="clear" w:pos="2880"/>
        <w:tab w:val="num" w:pos="360"/>
        <w:tab w:val="num" w:pos="2520"/>
        <w:tab w:val="num" w:pos="3960"/>
      </w:tabs>
      <w:ind w:left="3960" w:hanging="180"/>
      <w:outlineLvl w:val="5"/>
    </w:pPr>
  </w:style>
  <w:style w:type="paragraph" w:customStyle="1" w:styleId="ClosingL7">
    <w:name w:val="Closing_L7"/>
    <w:basedOn w:val="ClosingL6"/>
    <w:rsid w:val="00105863"/>
    <w:pPr>
      <w:numPr>
        <w:ilvl w:val="6"/>
      </w:numPr>
      <w:tabs>
        <w:tab w:val="clear" w:pos="3600"/>
        <w:tab w:val="num" w:pos="360"/>
        <w:tab w:val="num" w:pos="2520"/>
        <w:tab w:val="num" w:pos="4680"/>
      </w:tabs>
      <w:ind w:left="4680" w:hanging="360"/>
      <w:outlineLvl w:val="6"/>
    </w:pPr>
  </w:style>
  <w:style w:type="paragraph" w:styleId="Title">
    <w:name w:val="Title"/>
    <w:basedOn w:val="Normal"/>
    <w:next w:val="Normal"/>
    <w:link w:val="TitleChar"/>
    <w:uiPriority w:val="10"/>
    <w:qFormat/>
    <w:locked/>
    <w:rsid w:val="009E10C4"/>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9E10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numbering" Target="numbering.xml"/><Relationship Id="rId39" Type="http://schemas.openxmlformats.org/officeDocument/2006/relationships/image" Target="media/image4.png"/><Relationship Id="rId21" Type="http://schemas.openxmlformats.org/officeDocument/2006/relationships/customXml" Target="../customXml/item21.xml"/><Relationship Id="rId34" Type="http://schemas.openxmlformats.org/officeDocument/2006/relationships/image" Target="media/image2.png"/><Relationship Id="rId42" Type="http://schemas.openxmlformats.org/officeDocument/2006/relationships/image" Target="media/image6.jpeg"/><Relationship Id="rId47" Type="http://schemas.openxmlformats.org/officeDocument/2006/relationships/footer" Target="footer1.xml"/><Relationship Id="rId50" Type="http://schemas.microsoft.com/office/2011/relationships/people" Target="peop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webSettings" Target="webSettings.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image" Target="media/image1.png"/><Relationship Id="rId37" Type="http://schemas.openxmlformats.org/officeDocument/2006/relationships/customXml" Target="ink/ink3.xml"/><Relationship Id="rId40" Type="http://schemas.openxmlformats.org/officeDocument/2006/relationships/image" Target="media/image5.png"/><Relationship Id="rId45" Type="http://schemas.openxmlformats.org/officeDocument/2006/relationships/customXml" Target="ink/ink4.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settings" Target="settings.xml"/><Relationship Id="rId36" Type="http://schemas.openxmlformats.org/officeDocument/2006/relationships/image" Target="media/image3.png"/><Relationship Id="rId49"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endnotes" Target="endnotes.xml"/><Relationship Id="rId44"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styles" Target="styles.xml"/><Relationship Id="rId30" Type="http://schemas.openxmlformats.org/officeDocument/2006/relationships/footnotes" Target="footnotes.xml"/><Relationship Id="rId35" Type="http://schemas.openxmlformats.org/officeDocument/2006/relationships/customXml" Target="ink/ink2.xml"/><Relationship Id="rId43" Type="http://schemas.openxmlformats.org/officeDocument/2006/relationships/hyperlink" Target="http://www.queensu.ca/secretariat/sites/webpublish.queensu.ca.uslcwww/files/files/policies/senateandtrustees/research_integrity.pdf" TargetMode="External"/><Relationship Id="rId48" Type="http://schemas.openxmlformats.org/officeDocument/2006/relationships/footer" Target="footer2.xml"/><Relationship Id="rId8" Type="http://schemas.openxmlformats.org/officeDocument/2006/relationships/customXml" Target="../customXml/item8.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ink/ink1.xml"/><Relationship Id="rId38" Type="http://schemas.openxmlformats.org/officeDocument/2006/relationships/image" Target="media/image20.png"/><Relationship Id="rId46" Type="http://schemas.openxmlformats.org/officeDocument/2006/relationships/image" Target="media/image50.png"/><Relationship Id="rId20" Type="http://schemas.openxmlformats.org/officeDocument/2006/relationships/customXml" Target="../customXml/item20.xml"/><Relationship Id="rId41" Type="http://schemas.openxmlformats.org/officeDocument/2006/relationships/hyperlink" Target="http://www.queensu.ca/secretariat/sites/webpublish.queensu.ca.uslcwww/files/files/policies/senateandtrustees/research_integrity.pdf"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8T16:51:56.131"/>
    </inkml:context>
    <inkml:brush xml:id="br0">
      <inkml:brushProperty name="width" value="0.05" units="cm"/>
      <inkml:brushProperty name="height" value="0.05" units="cm"/>
    </inkml:brush>
  </inkml:definitions>
  <inkml:trace contextRef="#ctx0" brushRef="#br0">0 1463 24575,'71'-19'0,"1"0"0,-1 0 0,29-7 0,-11-1 0,-7-11 0,2-3 0,-33 16 0,2-2-975,4-4 0,-1-2 975,0 0 0,-1 0 0,-5 3 0,-2 2 628,16-15-628,-8 6 323,-3 1-323,-4 1 0,-5 1 0,-5 2 999,-7 3-999,-6 3 0,-3 5 0,-8 7 0,-2 4 0,-4 3 0,-2 0 0,-2 2 0,1-3 0,-19 85 0,11-53 0,-16 65 0,16-73 0,0 1 0,1 1 0,1 0 0,0-1 0,0-4 0,0-2 0,0-1 0,0-1 0,6 11 0,1-14 0,5 8 0,4-14 0,6 0 0,-1-3 0,8-3 0,-8-5 0,4-5 0,-2-1 0,1-2 0,1-4 0,28-52 0,1-8 0,-15 22 0,14-21 0,-9 8 0,-37 53 0,-2 5 0,-2 1 0,-1 3 0,-2 2 0,0 3 0,0 1 0,0 1 0,0 0 0,0 0 0,0 0 0,0 2 0,-1 1 0,-3 8 0,-15 45 0,-10 34 0,5-13 0,3-8 0,-4 8 0,-5 14 0,14-31 0,16-47 0,0-1 0,0-3 0,1-1 0,3 0 0,5-1 0,9-1 0,51-12 0,35-9 0,-16 1 0,4-7 0,-2 7 0,15-3 0,-30-2 0,-41-6 0,-4 0 0,3-12 0,1-7 0,4-13 0,-10 14 0,-1-5 0,-12 17 0,4-10 0,-2 0 0,-2 4 0,-2 5 0,-3 6 0,-3 8 0,-3 4 0,-2 2 0,-2 3 0,0 0 0,0 2 0,0 2 0,0 0 0,0 1 0,-36-13 0,22 13 0,-30-8 0,33 17 0,-3 0 0,-1 1 0,0 2 0,0 3 0,1 5 0,2 4 0,1 5 0,1 4 0,-2 59 0,2 9 0,1-29 0,-1 26 0,3-6 0,9-51 0,10-2 0,-5-2 0,11-3 0,-8-12 0,6 2 0,2 0 0,1-1 0,45-18 0,31-14 0,-12 0 0,-35 3 0,1-2 0,36-4 0,15-2 0,-23-5 0,-18-25 0,7-16 0,-29 30 0,0-1 0,0-2 0,-1 1 0,26-29 0,-24 21 0,-11 8 0,-5 7 0,17-38 0,-24 47 0,-25 58 0,-18 48 0,-11 25 0,0-1 0,9-23 0,2-6 0,-1 1-135,2-4 1,-7 17 0,-3 8 0,1-2 0,6-11 0,8-23 134,-1 21 0,1-1 0,2-1 0,1-8 0,2-9 0,6-16 0,3-13 0,1-7 0,2-8 805,1 3-805,2-16 0,4-6 0,12-34 0,28-49 0,-14 17 0,8-24 0,4-14 0,1-2 0,-2 7 0,-6 17 0,-3 10 0,-3 10 0,3-10-1131,2-8 0,7-19 1,2-7-1,-4 6 0,-7 17 1,-13 28 1130,-14 22 0,-2 4 0,-1 1 0,0-1 0,0 1 0,0 4 0,0 6 6784,0 5-6784,0 2 0,-20-27 0,8 25 0,-21-21 0,14 31 0,-7-1 0,-4 2 0,-8 1 0,-8 0 0,-10 0 0,-5 0 0,-4 0 0,0 0 0,-6 0 0,0 3 0,-1 3 0,2 4 0,0 8 0,1 3 0,3 0 0,7 4 0,7 0 0,5 1 0,2 2 0,2 1 0,3 1 0,2 2 0,-1 29 0,-4 21 0,7-12 0,-5 5 0,7-7 0,-5 13 0,15-19 0,24-28 0,0 3 0,0-3 0,0-1 0,1-9 0,5-2 0,2-1 0,57 7 0,-32-15 0,42 6 0,-46-19 0,11-13 0,1-8 0,6-9 0,8-13 0,-2 0 0,5-8 0,0-8 0,-1-2 0,1 0 0,15-22 0,-27 25 0,-75 75 0,79-84 0,-94 105 0,-15 20 0,31-23 0,-11 12 0,17-16 0,-9 15 0,13-21 0,2 3 0,13-17 0,-1 3 0,2-3 0,63 3 0,-24-7 0,55-3 0,-40-12 0,5-10 0,30-28 0,-11-3-303,-25 14 0,-2 0 303,21-19 0,-11 6 0,-18 10 0,-10 6 0,14-9 0,-26 25 0,9 8 606,-32 21-606,-3 17 0,-27 25 0,-3 2 0,18-16 0,-16 17 0,15-14 0,42-49 0,19-11 0,23-8 0,21-9-563,7-1 563,-2 2 0,0 0 0,-16 11 0,14-2 0,-14 3 0,18-5 0,-22 7 0,7-1 0,-29 8 0,-41 11 0,0 0 0,-1 0 0,-1 0 0,-1 1 0,-7 4 0,-13 10 563,-24 16-563,-34 18 0,24-19 0,-5 2-1010,-12 7 0,-5 0 1010,-6 2 0,-2 0 0,-5 1 0,-2 0 0,-2-2 0,1-1 0,13-8 0,-1-1 0,7-5 0,-4 2 0,6-3 0,3-2 0,1-1 0,-22 8 0,5-2 0,0-2 0,19-7 0,18-5 0,16-3 0,9-3 0,8-2 2020,2-2-2020,4 0 0,4-2 0,14 1 0,50-4 0,-3-6 0,14-3 0,4-1-1386,-8 1 0,4-1 0,2 0 1,3-2 1385,-1-1 0,4-2 0,1 0 0,-1 0 0,-5 1 0,0-1 0,-4 1 0,-1 0 0,-1 0-754,27-8 1,-1 0 0,-7 2 753,-1-1 0,-5 1-563,9-2 1,0 0 562,-15 5 0,-3 0 0,-9 1 0,-4 1-102,-12 4 1,-1 1 101,46-12 4212,-25 7-4212,-22 6 2774,-13 0-2774,-13 4 1786,-9 3-1786,-3 2 359,-3 2-359,-2-2 0,-4 2 0,0-3 0</inkml:trace>
  <inkml:trace contextRef="#ctx0" brushRef="#br0" timeOffset="1085">3065 262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8T16:51:49.662"/>
    </inkml:context>
    <inkml:brush xml:id="br0">
      <inkml:brushProperty name="width" value="0.05" units="cm"/>
      <inkml:brushProperty name="height" value="0.05" units="cm"/>
    </inkml:brush>
  </inkml:definitions>
  <inkml:trace contextRef="#ctx0" brushRef="#br0">34 236 24575,'-1'9'0,"-3"3"0,-1 2 0,-1 36 0,0 7 0,2-16 0,0 16 0,1-6 0,3-35 0,0 0 0,0 0 0,0 0 0,0-1 0,0-1 0,0-1 0,0 1 0,1-3 0,1-1 0,55 26 0,-31-25 0,45 19 0,-41-30 0,11 0 0,2 0 0,0-6 0,-8-3 0,-13-3 0,-6-4 0,19-44 0,-22 35 0,17-37 0,-28 45 0,0-2 0,-16-65 0,-6-10 0,8 37 0,-6-35 0,-4 14 0,10 67 0,0 1 0,-2 0 0,1 0 0,-2 0 0,0 0 0,0-1 0,-1 3 0,1 2 0,1 0 0,1 0 0,-16-2 0,15 4 0,-11 1 0,18 7 0,0 5 0,-1 4 0,-1 7 0,1-2 0,2-2 0,2-3 0,2-6 0,2 59 0,0-44 0,0 45 0,0-61 0,0 1 0,0-2 0,0 0 0,0 0 0,0 1 0,19 34 0,-8-27 0,16 26 0,-14-36 0,2-1 0,3-2 0,1 0 0,-1 0 0,0 0 0,-3 0 0,1 0 0,1 0 0,31-28 0,3-7 0,-15 12 0,15-12 0,-5-3 0,-28 13 0,0-2 0,-3 5 0,-2 2 0,-7 11 0,2-4 0,0 1 0,0 2 0,11-10 0,-13 12 0,9-8 0,-15 68 0,-2-16 0,-9 59 0,-7-17 0,-5 3 0,9-31 0,1 0 0,-10 37 0,0 6-588,-1 2 588,2-9 0,10-37 0,0 2 0,-7 44 0,5-5 0,5-24 0,0 17 0,0 1 0,2-15 0,3-15 0,-1 0 0,-4 36 0,-2 13 0,4-31 0,4-45 0,0-2 0,1-2 0,1-3 0,1-3 0,0-3 0,0-6 588,0-1-588,0-2 0,0-1 0,0-2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5T16:06:47.674"/>
    </inkml:context>
    <inkml:brush xml:id="br0">
      <inkml:brushProperty name="width" value="0.06" units="cm"/>
      <inkml:brushProperty name="height" value="0.06" units="cm"/>
    </inkml:brush>
  </inkml:definitions>
  <inkml:trace contextRef="#ctx0" brushRef="#br0">51 85 8270,'-11'-18'0,"-1"0"0,1 2 1202,1 1 1,6 3-724,4 6 0,9 14 0,9 11 0,4 9-386,4 11 1,0 8 0,1 14 0,-2 12-37,-1 9 1,-13-30 0,-2 2 0,0 7 0,-2 1 0,0 5 0,0 1 11,-1 2 0,1 0 0,-3-8 0,0-2 1,-1-5-1,-1-4 0,2 30 190,-2-22 0,0-22 0,0-16-441,1-7 0,-1-7 1,-6-2-574,-5-2 1,-2-1-1,-5-5 1,-3-6 124,1-5 1,-5-4 0,0-3-1,0-5 269,-1-2 0,2-8 1,-2 0-1,5-1 255,3-2 1,4 4 0,6-2 0,4 6 415,4 4 1,4-1-1,6 9 1,3 2 268,1 4 1,6 6-1,1 2 1,4 0 39,2 1 0,3 1 1,4-3-1,1-1-207,1-1 0,5-2 1,-3-2-1,0-2-412,-2-3 1,-2 2-1,-1 1 1,-3-1 234,-3 1 1,-6 6 0,-5 5-875,-6 2 0,-3 5 0,-3 1 236,-3 3 0,-6 1 0,-3 0 1,-1 0 493,1 0 0,0-1 198,3 1-46,0-4 1,7-1-1,2-5 1,5-3 118,4-5 1,3-1-1,2-4 1,4-3-154,1-3 1,6 1 0,0-4 0,1 2-47,1 1 1,-5 1-1,1 0 1,-1-1-143,-2 1 1,-3 5 0,-4-4 0,-3 3-298,-4 1 0,-2-3 0,-3 3 0,-1-3-158,-3-1 1,-2 0-1,-1-1 1,0 1-149,0 1 0,0 5 0,1 1 533,2 4 0,2 7 0,4 7 1,0 5 347,0 6 1,-1 3 0,0 6 0,-1-1 289,-1 1 1,0-2-1,3-1 1,-1-4-213,-3-1 0,4-5 0,-1-3 0,3-2-209,0-3 1,2-6 0,3-7 0,4-5-206,3-5 1,2-5 0,0-4-1,1 0-346,1 3 1,-2-2 0,-2 7 0,-1 3 177,-3 5 0,-4 7 1,-3 0-1,-3 4 388,0 5 0,-3 4 0,0 9 0,1 0 384,1 2 1,2 2-1,1-2 1,4-2-52,2 0 0,1-6 1,3-4-1,3-6-338,5-2 1,-1-5-1,5-5 1,0-6-1175,1-5 1,1 3 0,-1-2-1,-4 5 996,-3 5 0,-7-2 0,2 6 0</inkml:trace>
  <inkml:trace contextRef="#ctx0" brushRef="#br0" timeOffset="417">2002 24 8038,'-9'-1'1449,"0"-1"0,0-2-98,0-1 0,3 3-875,0-1 0,7 3 0,0 4 1,3 6-121,3 7 1,-2 5 0,0 8 0,-1 4-162,-2 6 0,-1 6 0,-2 10 1,-2 4-250,-3 3 0,-5 0 0,1 1 0,1-6-399,2-8 0,5-8 0,-1-14 0,3-7-661,3-7 0,2-9 0,5-4 0,0-6 276,2-6 1,3-6 0,-2-4 0,-1-2 552,1-3 0,2 0 1,-3 0-1,1-2 618,0-1 0,3 5 0,-2 1 0,4 3 881,3 2 0,-1 1 0,6 1 0,1 4 262,0 7 1,4 3 0,-1 3-1,2 1-706,1 4 1,1 5-1,1 1 1,2 0-809,1 0 1,4-2-1,7 1 1,3-3-613,-1-2 0,2-4 0,-3 0 1,1-4-1380,-1-4 1,1-2-1,-5-1 2029,-3 0 0,-3-3 0,-5-2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7T19:04:01.253"/>
    </inkml:context>
    <inkml:brush xml:id="br0">
      <inkml:brushProperty name="width" value="0.06" units="cm"/>
      <inkml:brushProperty name="height" value="0.06" units="cm"/>
    </inkml:brush>
  </inkml:definitions>
  <inkml:trace contextRef="#ctx0" brushRef="#br0">51 85 8270,'-11'-18'0,"-1"0"0,1 2 1202,1 1 1,6 3-724,4 6 0,9 14 0,9 11 0,4 9-386,4 11 1,0 8 0,1 14 0,-2 12-37,-1 9 1,-13-30 0,-2 2 0,0 7 0,-2 1 0,0 5 0,0 1 11,-1 2 0,1 0 0,-3-8 0,0-2 1,-1-5-1,-1-4 0,2 30 190,-2-22 0,0-22 0,0-16-441,1-7 0,-1-7 1,-6-2-574,-5-2 1,-2-1-1,-5-5 1,-3-6 124,1-5 1,-5-4 0,0-3-1,0-5 269,-1-2 0,2-8 1,-2 0-1,5-1 255,3-2 1,4 4 0,6-2 0,4 6 415,4 4 1,4-1-1,6 9 1,3 2 268,1 4 1,6 6-1,1 2 1,4 0 39,2 1 0,3 1 1,4-3-1,1-1-207,1-1 0,5-2 1,-3-2-1,0-2-412,-2-3 1,-2 2-1,-1 1 1,-3-1 234,-3 1 1,-6 6 0,-5 5-875,-6 2 0,-3 5 0,-3 1 236,-3 3 0,-6 1 0,-3 0 1,-1 0 493,1 0 0,0-1 198,3 1-46,0-4 1,7-1-1,2-5 1,5-3 118,4-5 1,3-1-1,2-4 1,4-3-154,1-3 1,6 1 0,0-4 0,1 2-47,1 1 1,-5 1-1,1 0 1,-1-1-143,-2 1 1,-3 5 0,-4-4 0,-3 3-298,-4 1 0,-2-3 0,-3 3 0,-1-3-158,-3-1 1,-2 0-1,-1-1 1,0 1-149,0 1 0,0 5 0,1 1 533,2 4 0,2 7 0,4 7 1,0 5 347,0 6 1,-1 3 0,0 6 0,-1-1 289,-1 1 1,0-2-1,3-1 1,-1-4-213,-3-1 0,4-5 0,-1-3 0,3-2-209,0-3 1,2-6 0,3-7 0,4-5-206,3-5 1,2-5 0,0-4-1,1 0-346,1 3 1,-2-2 0,-2 7 0,-1 3 177,-3 5 0,-4 7 1,-3 0-1,-3 4 388,0 5 0,-3 4 0,0 9 0,1 0 384,1 2 1,2 2-1,1-2 1,4-2-52,2 0 0,1-6 1,3-4-1,3-6-338,5-2 1,-1-5-1,5-5 1,0-6-1175,1-5 1,1 3 0,-1-2-1,-4 5 996,-3 5 0,-7-2 0,2 6 0</inkml:trace>
  <inkml:trace contextRef="#ctx0" brushRef="#br0" timeOffset="1">2002 24 8038,'-9'-1'1449,"0"-1"0,0-2-98,0-1 0,3 3-875,0-1 0,7 3 0,0 4 1,3 6-121,3 7 1,-2 5 0,0 8 0,-1 4-162,-2 6 0,-1 6 0,-2 10 1,-2 4-250,-3 3 0,-5 0 0,1 1 0,1-6-399,2-8 0,5-8 0,-1-14 0,3-7-661,3-7 0,2-9 0,5-4 0,0-6 276,2-6 1,3-6 0,-2-4 0,-1-2 552,1-3 0,2 0 1,-3 0-1,1-2 618,0-1 0,3 5 0,-2 1 0,4 3 881,3 2 0,-1 1 0,6 1 0,1 4 262,0 7 1,4 3 0,-1 3-1,2 1-706,1 4 1,1 5-1,1 1 1,2 0-809,1 0 1,4-2-1,7 1 1,3-3-613,-1-2 0,2-4 0,-3 0 1,1-4-1380,-1-4 1,1-2-1,-5-1 2029,-3 0 0,-3-3 0,-5-2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DataSourceInfo>
  <Id>47a967f7-2faa-4912-abb4-ef0e706ea80b</Id>
  <MajorVersion>0</MajorVersion>
  <MinorVersion>1</MinorVersion>
  <DataSourceType>System</DataSourceType>
  <Name>System</Name>
  <Description/>
  <Filter/>
  <DataFields/>
</DataSourceInfo>
</file>

<file path=customXml/item10.xml><?xml version="1.0" encoding="utf-8"?>
<SourceDataModel Name="Computed" TargetDataSourceId="aaff7a7a-2c2d-44eb-abcd-4112ce6a62ef"/>
</file>

<file path=customXml/item11.xml><?xml version="1.0" encoding="utf-8"?>
<VariableListDefinition name="AD_HOC" displayName="AD_HOC" id="885b9a69-0896-4416-ba2f-140df0a1f98f" isdomainofvalue="False" dataSourceId="3f2315cf-a09d-4807-90f7-e7d8212a713c"/>
</file>

<file path=customXml/item12.xml><?xml version="1.0" encoding="utf-8"?>
<p:properties xmlns:p="http://schemas.microsoft.com/office/2006/metadata/properties" xmlns:xsi="http://www.w3.org/2001/XMLSchema-instance" xmlns:pc="http://schemas.microsoft.com/office/infopath/2007/PartnerControls">
  <documentManagement>
    <SharedWithUsers xmlns="46c406c6-f41b-43d3-aa3c-477f27f916b0">
      <UserInfo>
        <DisplayName>Brigid Shea Cleary</DisplayName>
        <AccountId>12</AccountId>
        <AccountType/>
      </UserInfo>
      <UserInfo>
        <DisplayName>Victoria Scott</DisplayName>
        <AccountId>10</AccountId>
        <AccountType/>
      </UserInfo>
    </SharedWithUsers>
  </documentManagement>
</p:properties>
</file>

<file path=customXml/item13.xml><?xml version="1.0" encoding="utf-8"?>
<AllMetadata/>
</file>

<file path=customXml/item14.xml><?xml version="1.0" encoding="utf-8"?>
<VariableList UniqueId="3bc39cc0-6801-4349-a01c-648c82eb7c24" Name="System" ContentType="XML" MajorVersion="0" MinorVersion="1" isLocalCopy="False" IsBaseObject="False" DataSourceId="47a967f7-2faa-4912-abb4-ef0e706ea80b" DataSourceMajorVersion="0" DataSourceMinorVersion="1"/>
</file>

<file path=customXml/item15.xml><?xml version="1.0" encoding="utf-8"?>
<ct:contentTypeSchema xmlns:ct="http://schemas.microsoft.com/office/2006/metadata/contentType" xmlns:ma="http://schemas.microsoft.com/office/2006/metadata/properties/metaAttributes" ct:_="" ma:_="" ma:contentTypeName="Document" ma:contentTypeID="0x010100A569216EA9963341A98E8CB37AFF64C3" ma:contentTypeVersion="6" ma:contentTypeDescription="Create a new document." ma:contentTypeScope="" ma:versionID="129c35359be47dc8143b4db29d3aa892">
  <xsd:schema xmlns:xsd="http://www.w3.org/2001/XMLSchema" xmlns:xs="http://www.w3.org/2001/XMLSchema" xmlns:p="http://schemas.microsoft.com/office/2006/metadata/properties" xmlns:ns2="ebfaaa72-cea9-44a0-a495-63e7fa8c9ac3" xmlns:ns3="46c406c6-f41b-43d3-aa3c-477f27f916b0" targetNamespace="http://schemas.microsoft.com/office/2006/metadata/properties" ma:root="true" ma:fieldsID="ccb3efc755f50affee647751d4902864" ns2:_="" ns3:_="">
    <xsd:import namespace="ebfaaa72-cea9-44a0-a495-63e7fa8c9ac3"/>
    <xsd:import namespace="46c406c6-f41b-43d3-aa3c-477f27f916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faaa72-cea9-44a0-a495-63e7fa8c9a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c406c6-f41b-43d3-aa3c-477f27f916b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6.xml><?xml version="1.0" encoding="utf-8"?>
<VariableListDefinition name="Computed" displayName="Computed" id="de10c223-f626-44dc-97b0-b40be59e6f68" isdomainofvalue="False" dataSourceId="aaff7a7a-2c2d-44eb-abcd-4112ce6a62ef"/>
</file>

<file path=customXml/item17.xml><?xml version="1.0" encoding="utf-8"?>
<AllWordPDs>
</AllWordPDs>
</file>

<file path=customXml/item18.xml><?xml version="1.0" encoding="utf-8"?>
<DataSourceMapping>
  <Id>c77466a0-6303-4660-a7fe-d0f6452b6b8a</Id>
  <Name>EXPRESSION_VARIABLE_MAPPING</Name>
  <TargetDataSource>47a967f7-2faa-4912-abb4-ef0e706ea80b</TargetDataSource>
  <SourceType>XML File</SourceType>
  <IsReadOnly>false</IsReadOnly>
  <SalesforceOrganizationId>00000000-0000-0000-0000-000000000000</SalesforceOrganizationId>
  <SalesforceOrganizationName/>
  <SalesforceApiVersion/>
  <Properties/>
  <RawMappings/>
  <DesignTimeProperties/>
</DataSourceMapping>
</file>

<file path=customXml/item19.xml><?xml version="1.0" encoding="utf-8"?>
<VariableListCustXmlRels>
  <VariableListCustXmlRel variableListName="AD_HOC">
    <VariableListDefCustXmlId>{7B3A0CDE-E49B-4FFC-8132-69A3FD2DC5FE}</VariableListDefCustXmlId>
    <LibraryMetadataCustXmlId>{A1551382-1DA1-41A7-9A63-9D81A7BC82B2}</LibraryMetadataCustXmlId>
    <DataSourceInfoCustXmlId>{0B5B4F08-6FAD-41F6-9CCB-BE2D71B6E8B2}</DataSourceInfoCustXmlId>
    <DataSourceMappingCustXmlId>{61C3E0D6-BEC4-41CA-98A9-BBE5FCCF964B}</DataSourceMappingCustXmlId>
    <SdmcCustXmlId>{60C69D77-2E7B-41DB-9708-270AC5AD70C0}</SdmcCustXmlId>
  </VariableListCustXmlRel>
  <VariableListCustXmlRel variableListName="Computed">
    <VariableListDefCustXmlId>{703F67E3-4B75-436D-B540-CAA3EC78BADC}</VariableListDefCustXmlId>
    <LibraryMetadataCustXmlId>{6B1F94F0-E2A4-4B5B-BF12-D59A985C9778}</LibraryMetadataCustXmlId>
    <DataSourceInfoCustXmlId>{79EF68AC-1FEE-40A4-B3F9-E6EFFDAA0D26}</DataSourceInfoCustXmlId>
    <DataSourceMappingCustXmlId>{35D7EA66-9368-4197-B6A9-6B8843765C6D}</DataSourceMappingCustXmlId>
    <SdmcCustXmlId>{BBD6B2BC-934B-48EA-AB02-C929D596E3AB}</SdmcCustXmlId>
  </VariableListCustXmlRel>
  <VariableListCustXmlRel variableListName="System">
    <VariableListDefCustXmlId>{4ABA1381-D64B-4267-940D-45507F44791C}</VariableListDefCustXmlId>
    <LibraryMetadataCustXmlId>{95E23DC5-8B8D-421B-9E15-7C13CC3A51E8}</LibraryMetadataCustXmlId>
    <DataSourceInfoCustXmlId>{5607277E-BBC2-4D24-893C-43256201DC6B}</DataSourceInfoCustXmlId>
    <DataSourceMappingCustXmlId>{30EBB148-5A1F-4680-B442-0179EEA0F437}</DataSourceMappingCustXmlId>
    <SdmcCustXmlId>{DE16FC8C-F366-4B85-9EED-4FA61A68E1E5}</SdmcCustXmlId>
  </VariableListCustXmlRel>
</VariableListCustXmlRels>
</file>

<file path=customXml/item2.xml><?xml version="1.0" encoding="utf-8"?>
<SourceDataModel Name="AD_HOC" TargetDataSourceId="3f2315cf-a09d-4807-90f7-e7d8212a713c"/>
</file>

<file path=customXml/item20.xml><?xml version="1.0" encoding="utf-8"?>
<DataSourceMapping>
  <Id>888f096a-3f8f-4a87-a5bd-fec6640d8a07</Id>
  <Name>AD_HOC_MAPPING</Name>
  <TargetDataSource>3f2315cf-a09d-4807-90f7-e7d8212a713c</TargetDataSource>
  <SourceType>XML File</SourceType>
  <IsReadOnly>false</IsReadOnly>
  <SalesforceOrganizationId>00000000-0000-0000-0000-000000000000</SalesforceOrganizationId>
  <SalesforceOrganizationName/>
  <SalesforceApiVersion/>
  <Properties>
    <Property Name="RecordSeperator" Value="SampleData/DataRecord"/>
  </Properties>
  <RawMappings/>
  <DesignTimeProperties/>
</DataSourceMapping>
</file>

<file path=customXml/item21.xml><?xml version="1.0" encoding="utf-8"?>
<VariableUsageMapping/>
</file>

<file path=customXml/item22.xml><?xml version="1.0" encoding="utf-8"?>
<VariableListDefinition name="System" displayName="System" id="3bc39cc0-6801-4349-a01c-648c82eb7c24" isdomainofvalue="False" dataSourceId="47a967f7-2faa-4912-abb4-ef0e706ea80b"/>
</file>

<file path=customXml/item23.xml><?xml version="1.0" encoding="utf-8"?>
<DocPartTree/>
</file>

<file path=customXml/item24.xml><?xml version="1.0" encoding="utf-8"?>
<DataSourceMapping>
  <Id>b5705d27-c15b-46f8-ab31-3a931bc91b0b</Id>
  <Name>EXPRESSION_VARIABLE_MAPPING</Name>
  <TargetDataSource>aaff7a7a-2c2d-44eb-abcd-4112ce6a62ef</TargetDataSource>
  <SourceType>XML File</SourceType>
  <IsReadOnly>false</IsReadOnly>
  <SalesforceOrganizationId>00000000-0000-0000-0000-000000000000</SalesforceOrganizationId>
  <SalesforceOrganizationName/>
  <SalesforceApiVersion/>
  <Properties/>
  <RawMappings/>
  <DesignTimeProperties/>
</DataSourceMapping>
</file>

<file path=customXml/item25.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VariableList UniqueId="de10c223-f626-44dc-97b0-b40be59e6f68" Name="Computed" ContentType="XML" MajorVersion="0" MinorVersion="1" isLocalCopy="False" IsBaseObject="False" DataSourceId="aaff7a7a-2c2d-44eb-abcd-4112ce6a62ef" DataSourceMajorVersion="0" DataSourceMinorVersion="1"/>
</file>

<file path=customXml/item4.xml><?xml version="1.0" encoding="utf-8"?>
<DataSourceInfo>
  <Id>aaff7a7a-2c2d-44eb-abcd-4112ce6a62ef</Id>
  <MajorVersion>0</MajorVersion>
  <MinorVersion>1</MinorVersion>
  <DataSourceType>Expression</DataSourceType>
  <Name>Computed</Name>
  <Description/>
  <Filter/>
  <DataFields/>
</DataSourceInfo>
</file>

<file path=customXml/item5.xml><?xml version="1.0" encoding="utf-8"?>
<SourceDataModel Name="System" TargetDataSourceId="47a967f7-2faa-4912-abb4-ef0e706ea80b"/>
</file>

<file path=customXml/item6.xml><?xml version="1.0" encoding="utf-8"?>
<DataSourceInfo>
  <Id>3f2315cf-a09d-4807-90f7-e7d8212a713c</Id>
  <MajorVersion>0</MajorVersion>
  <MinorVersion>1</MinorVersion>
  <DataSourceType>Ad_Hoc</DataSourceType>
  <Name>AD_HOC</Name>
  <Description/>
  <Filter/>
  <DataFields/>
</DataSourceInfo>
</file>

<file path=customXml/item7.xml><?xml version="1.0" encoding="utf-8"?>
<AllExternalAdhocVariableMappings/>
</file>

<file path=customXml/item8.xml><?xml version="1.0" encoding="utf-8"?>
<VariableList UniqueId="885b9a69-0896-4416-ba2f-140df0a1f98f" Name="AD_HOC" ContentType="XML" MajorVersion="0" MinorVersion="1" isLocalCopy="False" IsBaseObject="False" DataSourceId="3f2315cf-a09d-4807-90f7-e7d8212a713c" DataSourceMajorVersion="0" DataSourceMinorVersion="1"/>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07277E-BBC2-4D24-893C-43256201DC6B}">
  <ds:schemaRefs/>
</ds:datastoreItem>
</file>

<file path=customXml/itemProps10.xml><?xml version="1.0" encoding="utf-8"?>
<ds:datastoreItem xmlns:ds="http://schemas.openxmlformats.org/officeDocument/2006/customXml" ds:itemID="{BBD6B2BC-934B-48EA-AB02-C929D596E3AB}">
  <ds:schemaRefs/>
</ds:datastoreItem>
</file>

<file path=customXml/itemProps11.xml><?xml version="1.0" encoding="utf-8"?>
<ds:datastoreItem xmlns:ds="http://schemas.openxmlformats.org/officeDocument/2006/customXml" ds:itemID="{7B3A0CDE-E49B-4FFC-8132-69A3FD2DC5FE}">
  <ds:schemaRefs/>
</ds:datastoreItem>
</file>

<file path=customXml/itemProps12.xml><?xml version="1.0" encoding="utf-8"?>
<ds:datastoreItem xmlns:ds="http://schemas.openxmlformats.org/officeDocument/2006/customXml" ds:itemID="{A4BABD0D-AB4D-41A4-B668-BE5F34FE269E}">
  <ds:schemaRefs>
    <ds:schemaRef ds:uri="http://schemas.microsoft.com/office/2006/metadata/properties"/>
    <ds:schemaRef ds:uri="http://schemas.microsoft.com/office/infopath/2007/PartnerControls"/>
    <ds:schemaRef ds:uri="46c406c6-f41b-43d3-aa3c-477f27f916b0"/>
  </ds:schemaRefs>
</ds:datastoreItem>
</file>

<file path=customXml/itemProps13.xml><?xml version="1.0" encoding="utf-8"?>
<ds:datastoreItem xmlns:ds="http://schemas.openxmlformats.org/officeDocument/2006/customXml" ds:itemID="{6A4BD2AD-A6BF-4A63-A50F-32B4E8AEA555}">
  <ds:schemaRefs/>
</ds:datastoreItem>
</file>

<file path=customXml/itemProps14.xml><?xml version="1.0" encoding="utf-8"?>
<ds:datastoreItem xmlns:ds="http://schemas.openxmlformats.org/officeDocument/2006/customXml" ds:itemID="{95E23DC5-8B8D-421B-9E15-7C13CC3A51E8}">
  <ds:schemaRefs/>
</ds:datastoreItem>
</file>

<file path=customXml/itemProps15.xml><?xml version="1.0" encoding="utf-8"?>
<ds:datastoreItem xmlns:ds="http://schemas.openxmlformats.org/officeDocument/2006/customXml" ds:itemID="{97E560DA-72CE-44AE-84BD-C6021C2AA1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faaa72-cea9-44a0-a495-63e7fa8c9ac3"/>
    <ds:schemaRef ds:uri="46c406c6-f41b-43d3-aa3c-477f27f91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6.xml><?xml version="1.0" encoding="utf-8"?>
<ds:datastoreItem xmlns:ds="http://schemas.openxmlformats.org/officeDocument/2006/customXml" ds:itemID="{703F67E3-4B75-436D-B540-CAA3EC78BADC}">
  <ds:schemaRefs/>
</ds:datastoreItem>
</file>

<file path=customXml/itemProps17.xml><?xml version="1.0" encoding="utf-8"?>
<ds:datastoreItem xmlns:ds="http://schemas.openxmlformats.org/officeDocument/2006/customXml" ds:itemID="{339E9216-2C77-4BF2-8E08-3B754D7FDD00}">
  <ds:schemaRefs/>
</ds:datastoreItem>
</file>

<file path=customXml/itemProps18.xml><?xml version="1.0" encoding="utf-8"?>
<ds:datastoreItem xmlns:ds="http://schemas.openxmlformats.org/officeDocument/2006/customXml" ds:itemID="{30EBB148-5A1F-4680-B442-0179EEA0F437}">
  <ds:schemaRefs/>
</ds:datastoreItem>
</file>

<file path=customXml/itemProps19.xml><?xml version="1.0" encoding="utf-8"?>
<ds:datastoreItem xmlns:ds="http://schemas.openxmlformats.org/officeDocument/2006/customXml" ds:itemID="{8007A164-60CA-436C-8951-DA7E63DBAEB7}">
  <ds:schemaRefs/>
</ds:datastoreItem>
</file>

<file path=customXml/itemProps2.xml><?xml version="1.0" encoding="utf-8"?>
<ds:datastoreItem xmlns:ds="http://schemas.openxmlformats.org/officeDocument/2006/customXml" ds:itemID="{60C69D77-2E7B-41DB-9708-270AC5AD70C0}">
  <ds:schemaRefs/>
</ds:datastoreItem>
</file>

<file path=customXml/itemProps20.xml><?xml version="1.0" encoding="utf-8"?>
<ds:datastoreItem xmlns:ds="http://schemas.openxmlformats.org/officeDocument/2006/customXml" ds:itemID="{61C3E0D6-BEC4-41CA-98A9-BBE5FCCF964B}">
  <ds:schemaRefs/>
</ds:datastoreItem>
</file>

<file path=customXml/itemProps21.xml><?xml version="1.0" encoding="utf-8"?>
<ds:datastoreItem xmlns:ds="http://schemas.openxmlformats.org/officeDocument/2006/customXml" ds:itemID="{7A3D5D92-1117-4122-A015-4B66AE9F421D}">
  <ds:schemaRefs/>
</ds:datastoreItem>
</file>

<file path=customXml/itemProps22.xml><?xml version="1.0" encoding="utf-8"?>
<ds:datastoreItem xmlns:ds="http://schemas.openxmlformats.org/officeDocument/2006/customXml" ds:itemID="{4ABA1381-D64B-4267-940D-45507F44791C}">
  <ds:schemaRefs/>
</ds:datastoreItem>
</file>

<file path=customXml/itemProps23.xml><?xml version="1.0" encoding="utf-8"?>
<ds:datastoreItem xmlns:ds="http://schemas.openxmlformats.org/officeDocument/2006/customXml" ds:itemID="{F1F6C8B0-921F-44A4-8D49-8F6A483C5C13}">
  <ds:schemaRefs/>
</ds:datastoreItem>
</file>

<file path=customXml/itemProps24.xml><?xml version="1.0" encoding="utf-8"?>
<ds:datastoreItem xmlns:ds="http://schemas.openxmlformats.org/officeDocument/2006/customXml" ds:itemID="{35D7EA66-9368-4197-B6A9-6B8843765C6D}">
  <ds:schemaRefs/>
</ds:datastoreItem>
</file>

<file path=customXml/itemProps25.xml><?xml version="1.0" encoding="utf-8"?>
<ds:datastoreItem xmlns:ds="http://schemas.openxmlformats.org/officeDocument/2006/customXml" ds:itemID="{6FE09465-BE89-4ACA-AF16-B681ABD9F37C}">
  <ds:schemaRefs>
    <ds:schemaRef ds:uri="http://schemas.openxmlformats.org/officeDocument/2006/bibliography"/>
  </ds:schemaRefs>
</ds:datastoreItem>
</file>

<file path=customXml/itemProps3.xml><?xml version="1.0" encoding="utf-8"?>
<ds:datastoreItem xmlns:ds="http://schemas.openxmlformats.org/officeDocument/2006/customXml" ds:itemID="{6B1F94F0-E2A4-4B5B-BF12-D59A985C9778}">
  <ds:schemaRefs/>
</ds:datastoreItem>
</file>

<file path=customXml/itemProps4.xml><?xml version="1.0" encoding="utf-8"?>
<ds:datastoreItem xmlns:ds="http://schemas.openxmlformats.org/officeDocument/2006/customXml" ds:itemID="{79EF68AC-1FEE-40A4-B3F9-E6EFFDAA0D26}">
  <ds:schemaRefs/>
</ds:datastoreItem>
</file>

<file path=customXml/itemProps5.xml><?xml version="1.0" encoding="utf-8"?>
<ds:datastoreItem xmlns:ds="http://schemas.openxmlformats.org/officeDocument/2006/customXml" ds:itemID="{DE16FC8C-F366-4B85-9EED-4FA61A68E1E5}">
  <ds:schemaRefs/>
</ds:datastoreItem>
</file>

<file path=customXml/itemProps6.xml><?xml version="1.0" encoding="utf-8"?>
<ds:datastoreItem xmlns:ds="http://schemas.openxmlformats.org/officeDocument/2006/customXml" ds:itemID="{0B5B4F08-6FAD-41F6-9CCB-BE2D71B6E8B2}">
  <ds:schemaRefs/>
</ds:datastoreItem>
</file>

<file path=customXml/itemProps7.xml><?xml version="1.0" encoding="utf-8"?>
<ds:datastoreItem xmlns:ds="http://schemas.openxmlformats.org/officeDocument/2006/customXml" ds:itemID="{9B65377F-E258-4CC8-BB2A-CBF2E4958F72}">
  <ds:schemaRefs/>
</ds:datastoreItem>
</file>

<file path=customXml/itemProps8.xml><?xml version="1.0" encoding="utf-8"?>
<ds:datastoreItem xmlns:ds="http://schemas.openxmlformats.org/officeDocument/2006/customXml" ds:itemID="{A1551382-1DA1-41A7-9A63-9D81A7BC82B2}">
  <ds:schemaRefs/>
</ds:datastoreItem>
</file>

<file path=customXml/itemProps9.xml><?xml version="1.0" encoding="utf-8"?>
<ds:datastoreItem xmlns:ds="http://schemas.openxmlformats.org/officeDocument/2006/customXml" ds:itemID="{A12DC970-03CA-40FF-8AA6-1BFAAB910C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7002</Words>
  <Characters>39913</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Smalling</dc:creator>
  <cp:lastModifiedBy>Jennifer Jones</cp:lastModifiedBy>
  <cp:revision>2</cp:revision>
  <dcterms:created xsi:type="dcterms:W3CDTF">2024-03-28T18:45:00Z</dcterms:created>
  <dcterms:modified xsi:type="dcterms:W3CDTF">2024-03-28T18:45:00Z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TT_Confidential</vt:lpwstr>
  </property>
</Properties>
</file>